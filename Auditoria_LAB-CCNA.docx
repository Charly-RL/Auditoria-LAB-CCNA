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BFA95" w14:textId="68EBC072" w:rsidR="00E640F0" w:rsidRDefault="77F6EDC6" w:rsidP="00E640F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D07D9" wp14:editId="081A9C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28123" cy="894467"/>
            <wp:effectExtent l="0" t="0" r="0" b="0"/>
            <wp:wrapNone/>
            <wp:docPr id="211838105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007D769-5665-4779-A727-F9D333D1A7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123" cy="894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8E6A3" w14:textId="77777777" w:rsidR="00E640F0" w:rsidRDefault="00E640F0" w:rsidP="00E640F0">
      <w:pPr>
        <w:jc w:val="center"/>
      </w:pPr>
    </w:p>
    <w:p w14:paraId="17D945B0" w14:textId="63322E62" w:rsidR="6B830DF8" w:rsidRDefault="6B830DF8" w:rsidP="6B830DF8">
      <w:pPr>
        <w:jc w:val="center"/>
      </w:pPr>
    </w:p>
    <w:p w14:paraId="16750A7B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E75F6C">
        <w:rPr>
          <w:rFonts w:ascii="Bookman Old Style" w:hAnsi="Bookman Old Style"/>
          <w:sz w:val="28"/>
          <w:szCs w:val="28"/>
        </w:rPr>
        <w:t>Instituto Tecnológico Superior de Ciudad Constitución</w:t>
      </w:r>
    </w:p>
    <w:p w14:paraId="231FCF8D" w14:textId="77777777" w:rsidR="00E640F0" w:rsidRPr="00E75F6C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3658911F">
        <w:rPr>
          <w:rFonts w:ascii="Bookman Old Style" w:hAnsi="Bookman Old Style"/>
          <w:sz w:val="28"/>
          <w:szCs w:val="28"/>
        </w:rPr>
        <w:t>Carrera: Ingeniería Sistemas Computacionales</w:t>
      </w:r>
    </w:p>
    <w:p w14:paraId="166A16E9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7EFDB571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6B830DF8">
        <w:rPr>
          <w:rFonts w:ascii="Bookman Old Style" w:hAnsi="Bookman Old Style"/>
          <w:sz w:val="28"/>
          <w:szCs w:val="28"/>
        </w:rPr>
        <w:t xml:space="preserve">Tema:  </w:t>
      </w:r>
    </w:p>
    <w:p w14:paraId="6626B738" w14:textId="2B65FAD5" w:rsidR="00E640F0" w:rsidRDefault="1223F0F4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6B830DF8">
        <w:rPr>
          <w:rFonts w:ascii="Bookman Old Style" w:hAnsi="Bookman Old Style"/>
          <w:sz w:val="28"/>
          <w:szCs w:val="28"/>
        </w:rPr>
        <w:t>Auditoria LAB-CCNA</w:t>
      </w:r>
    </w:p>
    <w:p w14:paraId="764FD341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>Asignatura:</w:t>
      </w:r>
    </w:p>
    <w:p w14:paraId="24534B86" w14:textId="37FE8200" w:rsidR="413F26CB" w:rsidRDefault="413F26CB" w:rsidP="130603AC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 xml:space="preserve">Comunicación Enrutamiento en Redes de Datos </w:t>
      </w:r>
    </w:p>
    <w:p w14:paraId="6F6864BD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12ED97E1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>Docente:</w:t>
      </w:r>
    </w:p>
    <w:p w14:paraId="37A44AE1" w14:textId="1BDF3D11" w:rsidR="566A2CDF" w:rsidRDefault="566A2CDF" w:rsidP="130603AC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 xml:space="preserve">Issac Felipe García López </w:t>
      </w:r>
    </w:p>
    <w:p w14:paraId="3FE857E6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4F80DF21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Elaborado Por:</w:t>
      </w:r>
    </w:p>
    <w:p w14:paraId="1DFCE742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>Carlos Ismael Tonche Higuera</w:t>
      </w:r>
    </w:p>
    <w:p w14:paraId="46B5DF27" w14:textId="2344092B" w:rsidR="13635DB9" w:rsidRDefault="13635DB9" w:rsidP="130603AC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 xml:space="preserve">Reyes Edgardo </w:t>
      </w:r>
      <w:r w:rsidR="00A5544A" w:rsidRPr="130603AC">
        <w:rPr>
          <w:rFonts w:ascii="Bookman Old Style" w:hAnsi="Bookman Old Style"/>
          <w:sz w:val="28"/>
          <w:szCs w:val="28"/>
        </w:rPr>
        <w:t>Ahumada</w:t>
      </w:r>
      <w:r w:rsidRPr="130603AC">
        <w:rPr>
          <w:rFonts w:ascii="Bookman Old Style" w:hAnsi="Bookman Old Style"/>
          <w:sz w:val="28"/>
          <w:szCs w:val="28"/>
        </w:rPr>
        <w:t xml:space="preserve"> </w:t>
      </w:r>
      <w:r w:rsidR="00A5544A" w:rsidRPr="130603AC">
        <w:rPr>
          <w:rFonts w:ascii="Bookman Old Style" w:hAnsi="Bookman Old Style"/>
          <w:sz w:val="28"/>
          <w:szCs w:val="28"/>
        </w:rPr>
        <w:t>Ramírez</w:t>
      </w:r>
      <w:r w:rsidRPr="130603AC">
        <w:rPr>
          <w:rFonts w:ascii="Bookman Old Style" w:hAnsi="Bookman Old Style"/>
          <w:sz w:val="28"/>
          <w:szCs w:val="28"/>
        </w:rPr>
        <w:t xml:space="preserve"> </w:t>
      </w:r>
    </w:p>
    <w:p w14:paraId="1EF795BD" w14:textId="6FF114EF" w:rsidR="13635DB9" w:rsidRDefault="00A5544A" w:rsidP="130603AC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>Víctor</w:t>
      </w:r>
      <w:r w:rsidR="13635DB9" w:rsidRPr="130603AC">
        <w:rPr>
          <w:rFonts w:ascii="Bookman Old Style" w:hAnsi="Bookman Old Style"/>
          <w:sz w:val="28"/>
          <w:szCs w:val="28"/>
        </w:rPr>
        <w:t xml:space="preserve"> Manuel Arguello </w:t>
      </w:r>
      <w:r w:rsidR="13635DB9" w:rsidRPr="77F6EDC6">
        <w:rPr>
          <w:rFonts w:ascii="Bookman Old Style" w:hAnsi="Bookman Old Style"/>
          <w:sz w:val="28"/>
          <w:szCs w:val="28"/>
        </w:rPr>
        <w:t xml:space="preserve">Terán </w:t>
      </w:r>
    </w:p>
    <w:p w14:paraId="34E9E71D" w14:textId="0EB2F738" w:rsidR="13635DB9" w:rsidRDefault="13635DB9" w:rsidP="77F6EDC6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77F6EDC6">
        <w:rPr>
          <w:rFonts w:ascii="Bookman Old Style" w:hAnsi="Bookman Old Style"/>
          <w:sz w:val="28"/>
          <w:szCs w:val="28"/>
        </w:rPr>
        <w:t xml:space="preserve">Brian Humberto Perpuly Laguna </w:t>
      </w:r>
    </w:p>
    <w:p w14:paraId="0A408288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3E531A77">
        <w:rPr>
          <w:rFonts w:ascii="Bookman Old Style" w:hAnsi="Bookman Old Style"/>
          <w:sz w:val="28"/>
          <w:szCs w:val="28"/>
        </w:rPr>
        <w:t>7SM</w:t>
      </w:r>
    </w:p>
    <w:p w14:paraId="67DC4DAE" w14:textId="77777777" w:rsidR="00E640F0" w:rsidRDefault="00E640F0" w:rsidP="00E640F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130603AC">
        <w:rPr>
          <w:rFonts w:ascii="Bookman Old Style" w:hAnsi="Bookman Old Style"/>
          <w:sz w:val="28"/>
          <w:szCs w:val="28"/>
        </w:rPr>
        <w:t>04 de septiembre de 2025</w:t>
      </w:r>
    </w:p>
    <w:p w14:paraId="6BA83F76" w14:textId="3CE89BBB" w:rsidR="4457BBB3" w:rsidRDefault="4457BBB3" w:rsidP="6B830DF8">
      <w:pPr>
        <w:spacing w:line="360" w:lineRule="auto"/>
        <w:rPr>
          <w:rFonts w:ascii="Bookman Old Style" w:hAnsi="Bookman Old Style"/>
          <w:sz w:val="28"/>
          <w:szCs w:val="28"/>
        </w:rPr>
      </w:pPr>
      <w:r w:rsidRPr="6B830DF8">
        <w:rPr>
          <w:rFonts w:ascii="Bookman Old Style" w:hAnsi="Bookman Old Style"/>
          <w:sz w:val="28"/>
          <w:szCs w:val="28"/>
        </w:rPr>
        <w:t>Introducción</w:t>
      </w:r>
    </w:p>
    <w:p w14:paraId="2296C1BD" w14:textId="18D887CC" w:rsidR="67542646" w:rsidRDefault="67542646" w:rsidP="6B830DF8">
      <w:pPr>
        <w:spacing w:line="360" w:lineRule="auto"/>
        <w:rPr>
          <w:rFonts w:ascii="Bookman Old Style" w:hAnsi="Bookman Old Style"/>
          <w:sz w:val="28"/>
          <w:szCs w:val="28"/>
        </w:rPr>
      </w:pPr>
      <w:r w:rsidRPr="6B830DF8">
        <w:rPr>
          <w:rFonts w:ascii="Bookman Old Style" w:hAnsi="Bookman Old Style"/>
          <w:sz w:val="28"/>
          <w:szCs w:val="28"/>
        </w:rPr>
        <w:t xml:space="preserve">El siguiente documento corresponde a la auditoria que se </w:t>
      </w:r>
      <w:r w:rsidR="24FB4868" w:rsidRPr="6B830DF8">
        <w:rPr>
          <w:rFonts w:ascii="Bookman Old Style" w:hAnsi="Bookman Old Style"/>
          <w:sz w:val="28"/>
          <w:szCs w:val="28"/>
        </w:rPr>
        <w:t>realizó</w:t>
      </w:r>
      <w:r w:rsidRPr="6B830DF8">
        <w:rPr>
          <w:rFonts w:ascii="Bookman Old Style" w:hAnsi="Bookman Old Style"/>
          <w:sz w:val="28"/>
          <w:szCs w:val="28"/>
        </w:rPr>
        <w:t xml:space="preserve"> en las instalaciones del LAB-CCNA del </w:t>
      </w:r>
      <w:r w:rsidR="7407D577" w:rsidRPr="6B830DF8">
        <w:rPr>
          <w:rFonts w:ascii="Bookman Old Style" w:hAnsi="Bookman Old Style"/>
          <w:sz w:val="28"/>
          <w:szCs w:val="28"/>
        </w:rPr>
        <w:t>Tecnológico</w:t>
      </w:r>
      <w:r w:rsidRPr="6B830DF8">
        <w:rPr>
          <w:rFonts w:ascii="Bookman Old Style" w:hAnsi="Bookman Old Style"/>
          <w:sz w:val="28"/>
          <w:szCs w:val="28"/>
        </w:rPr>
        <w:t xml:space="preserve"> Superior de </w:t>
      </w:r>
      <w:r w:rsidR="48C250B1" w:rsidRPr="6B830DF8">
        <w:rPr>
          <w:rFonts w:ascii="Bookman Old Style" w:hAnsi="Bookman Old Style"/>
          <w:sz w:val="28"/>
          <w:szCs w:val="28"/>
        </w:rPr>
        <w:t>cuidad constitución</w:t>
      </w:r>
      <w:r w:rsidR="31845DA3" w:rsidRPr="6B830DF8">
        <w:rPr>
          <w:rFonts w:ascii="Bookman Old Style" w:hAnsi="Bookman Old Style"/>
          <w:sz w:val="28"/>
          <w:szCs w:val="28"/>
        </w:rPr>
        <w:t xml:space="preserve">, el cual abarca desde el conteo de cables, equipos de trabajo, el estado en el que se encontraban y </w:t>
      </w:r>
      <w:r w:rsidR="4E12C009" w:rsidRPr="4ED7B025">
        <w:rPr>
          <w:rFonts w:ascii="Bookman Old Style" w:hAnsi="Bookman Old Style"/>
          <w:sz w:val="28"/>
          <w:szCs w:val="28"/>
        </w:rPr>
        <w:t>su</w:t>
      </w:r>
      <w:r w:rsidR="31845DA3" w:rsidRPr="6B830DF8">
        <w:rPr>
          <w:rFonts w:ascii="Bookman Old Style" w:hAnsi="Bookman Old Style"/>
          <w:sz w:val="28"/>
          <w:szCs w:val="28"/>
        </w:rPr>
        <w:t xml:space="preserve"> estado de </w:t>
      </w:r>
      <w:r w:rsidR="31845DA3" w:rsidRPr="4ED7B025">
        <w:rPr>
          <w:rFonts w:ascii="Bookman Old Style" w:hAnsi="Bookman Old Style"/>
          <w:sz w:val="28"/>
          <w:szCs w:val="28"/>
        </w:rPr>
        <w:t>configuración.</w:t>
      </w:r>
    </w:p>
    <w:p w14:paraId="04CB9717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107DE152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6CBC5111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13408670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0F698333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362087BB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446135FA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714B4E63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51DE7FA5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58AD619A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4E74580D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474CA34C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36E503D0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6E42DD0D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29B2B6A7" w14:textId="77777777" w:rsidR="00A5544A" w:rsidRDefault="00A5544A" w:rsidP="6B830DF8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204873FF" w14:textId="5A4028D8" w:rsidR="00A5544A" w:rsidRDefault="5879A5DC" w:rsidP="6B830DF8">
      <w:pPr>
        <w:spacing w:line="360" w:lineRule="auto"/>
        <w:rPr>
          <w:rFonts w:ascii="Bookman Old Style" w:hAnsi="Bookman Old Style"/>
          <w:sz w:val="28"/>
          <w:szCs w:val="28"/>
        </w:rPr>
      </w:pPr>
      <w:r w:rsidRPr="12CB334D">
        <w:rPr>
          <w:rFonts w:ascii="Bookman Old Style" w:hAnsi="Bookman Old Style"/>
          <w:sz w:val="28"/>
          <w:szCs w:val="28"/>
        </w:rPr>
        <w:t>Estado del LAB-CCNA</w:t>
      </w:r>
    </w:p>
    <w:p w14:paraId="00B8CAFE" w14:textId="1AB49D54" w:rsidR="4974D25A" w:rsidRDefault="4974D25A" w:rsidP="4974D25A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27C0D103" w14:textId="15E53737" w:rsidR="364D7B4F" w:rsidRDefault="364D7B4F" w:rsidP="519006B7">
      <w:pPr>
        <w:spacing w:line="360" w:lineRule="auto"/>
        <w:rPr>
          <w:rFonts w:ascii="Bookman Old Style" w:hAnsi="Bookman Old Style"/>
          <w:sz w:val="28"/>
          <w:szCs w:val="28"/>
        </w:rPr>
      </w:pPr>
      <w:r w:rsidRPr="1CB5880A">
        <w:rPr>
          <w:rFonts w:ascii="Bookman Old Style" w:hAnsi="Bookman Old Style"/>
          <w:sz w:val="28"/>
          <w:szCs w:val="28"/>
        </w:rPr>
        <w:t xml:space="preserve">Se </w:t>
      </w:r>
      <w:r w:rsidR="10D79B0F" w:rsidRPr="5CF64046">
        <w:rPr>
          <w:rFonts w:ascii="Bookman Old Style" w:hAnsi="Bookman Old Style"/>
          <w:sz w:val="28"/>
          <w:szCs w:val="28"/>
        </w:rPr>
        <w:t>encontró</w:t>
      </w:r>
      <w:r w:rsidRPr="1CB5880A">
        <w:rPr>
          <w:rFonts w:ascii="Bookman Old Style" w:hAnsi="Bookman Old Style"/>
          <w:sz w:val="28"/>
          <w:szCs w:val="28"/>
        </w:rPr>
        <w:t xml:space="preserve"> </w:t>
      </w:r>
      <w:r w:rsidRPr="3D99EF58">
        <w:rPr>
          <w:rFonts w:ascii="Bookman Old Style" w:hAnsi="Bookman Old Style"/>
          <w:sz w:val="28"/>
          <w:szCs w:val="28"/>
        </w:rPr>
        <w:t>la</w:t>
      </w:r>
      <w:r w:rsidRPr="1CB5880A">
        <w:rPr>
          <w:rFonts w:ascii="Bookman Old Style" w:hAnsi="Bookman Old Style"/>
          <w:sz w:val="28"/>
          <w:szCs w:val="28"/>
        </w:rPr>
        <w:t xml:space="preserve"> mayoría de los equipos en los raket, </w:t>
      </w:r>
      <w:r w:rsidRPr="3D99EF58">
        <w:rPr>
          <w:rFonts w:ascii="Bookman Old Style" w:hAnsi="Bookman Old Style"/>
          <w:sz w:val="28"/>
          <w:szCs w:val="28"/>
        </w:rPr>
        <w:t>s</w:t>
      </w:r>
      <w:r w:rsidR="4AB846B0" w:rsidRPr="3D99EF58">
        <w:rPr>
          <w:rFonts w:ascii="Bookman Old Style" w:hAnsi="Bookman Old Style"/>
          <w:sz w:val="28"/>
          <w:szCs w:val="28"/>
        </w:rPr>
        <w:t>witch</w:t>
      </w:r>
      <w:r w:rsidRPr="1CB5880A">
        <w:rPr>
          <w:rFonts w:ascii="Bookman Old Style" w:hAnsi="Bookman Old Style"/>
          <w:sz w:val="28"/>
          <w:szCs w:val="28"/>
        </w:rPr>
        <w:t xml:space="preserve"> y router </w:t>
      </w:r>
      <w:r w:rsidR="4A1666D1" w:rsidRPr="3D99EF58">
        <w:rPr>
          <w:rFonts w:ascii="Bookman Old Style" w:hAnsi="Bookman Old Style"/>
          <w:sz w:val="28"/>
          <w:szCs w:val="28"/>
        </w:rPr>
        <w:t xml:space="preserve"> con una configuracion basica (contraseñas de acceso) </w:t>
      </w:r>
      <w:r w:rsidR="0F9B4999" w:rsidRPr="3B9B2AD8">
        <w:rPr>
          <w:rFonts w:ascii="Bookman Old Style" w:hAnsi="Bookman Old Style"/>
          <w:sz w:val="28"/>
          <w:szCs w:val="28"/>
        </w:rPr>
        <w:t xml:space="preserve">esto hace </w:t>
      </w:r>
      <w:r w:rsidR="1B0865B3" w:rsidRPr="519006B7">
        <w:rPr>
          <w:rFonts w:ascii="Bookman Old Style" w:hAnsi="Bookman Old Style"/>
          <w:sz w:val="28"/>
          <w:szCs w:val="28"/>
        </w:rPr>
        <w:t>más</w:t>
      </w:r>
      <w:r w:rsidR="0F9B4999" w:rsidRPr="10144D7B">
        <w:rPr>
          <w:rFonts w:ascii="Bookman Old Style" w:hAnsi="Bookman Old Style"/>
          <w:sz w:val="28"/>
          <w:szCs w:val="28"/>
        </w:rPr>
        <w:t xml:space="preserve"> dificil su utilización par nuevas </w:t>
      </w:r>
      <w:r w:rsidR="34B049F2" w:rsidRPr="5CF64046">
        <w:rPr>
          <w:rFonts w:ascii="Bookman Old Style" w:hAnsi="Bookman Old Style"/>
          <w:sz w:val="28"/>
          <w:szCs w:val="28"/>
        </w:rPr>
        <w:t>prácticas</w:t>
      </w:r>
      <w:r w:rsidR="0F9B4999" w:rsidRPr="5CF64046">
        <w:rPr>
          <w:rFonts w:ascii="Bookman Old Style" w:hAnsi="Bookman Old Style"/>
          <w:sz w:val="28"/>
          <w:szCs w:val="28"/>
        </w:rPr>
        <w:t xml:space="preserve"> </w:t>
      </w:r>
      <w:r w:rsidR="0CD44708" w:rsidRPr="5CF64046">
        <w:rPr>
          <w:rFonts w:ascii="Bookman Old Style" w:hAnsi="Bookman Old Style"/>
          <w:sz w:val="28"/>
          <w:szCs w:val="28"/>
        </w:rPr>
        <w:t>(</w:t>
      </w:r>
      <w:r w:rsidR="0F9B4999" w:rsidRPr="10144D7B">
        <w:rPr>
          <w:rFonts w:ascii="Bookman Old Style" w:hAnsi="Bookman Old Style"/>
          <w:sz w:val="28"/>
          <w:szCs w:val="28"/>
        </w:rPr>
        <w:t xml:space="preserve">trabajos) </w:t>
      </w:r>
      <w:r w:rsidR="4A1666D1" w:rsidRPr="3A309902">
        <w:rPr>
          <w:rFonts w:ascii="Bookman Old Style" w:hAnsi="Bookman Old Style"/>
          <w:sz w:val="28"/>
          <w:szCs w:val="28"/>
        </w:rPr>
        <w:t xml:space="preserve"> asi como tambien los cables de </w:t>
      </w:r>
      <w:r w:rsidR="5D99ABAF" w:rsidRPr="519006B7">
        <w:rPr>
          <w:rFonts w:ascii="Bookman Old Style" w:hAnsi="Bookman Old Style"/>
          <w:sz w:val="28"/>
          <w:szCs w:val="28"/>
        </w:rPr>
        <w:t xml:space="preserve">trabajo                 </w:t>
      </w:r>
    </w:p>
    <w:p w14:paraId="5F83FDBE" w14:textId="7D078B9C" w:rsidR="364D7B4F" w:rsidRDefault="5D99ABAF" w:rsidP="4974D25A">
      <w:pPr>
        <w:spacing w:line="360" w:lineRule="auto"/>
        <w:rPr>
          <w:rFonts w:ascii="Bookman Old Style" w:hAnsi="Bookman Old Style"/>
          <w:sz w:val="28"/>
          <w:szCs w:val="28"/>
        </w:rPr>
      </w:pPr>
      <w:r w:rsidRPr="519006B7">
        <w:rPr>
          <w:rFonts w:ascii="Bookman Old Style" w:hAnsi="Bookman Old Style"/>
          <w:sz w:val="28"/>
          <w:szCs w:val="28"/>
        </w:rPr>
        <w:t>(</w:t>
      </w:r>
      <w:r w:rsidR="4A1666D1" w:rsidRPr="3A309902">
        <w:rPr>
          <w:rFonts w:ascii="Bookman Old Style" w:hAnsi="Bookman Old Style"/>
          <w:sz w:val="28"/>
          <w:szCs w:val="28"/>
        </w:rPr>
        <w:t xml:space="preserve"> consola,eternet</w:t>
      </w:r>
      <w:r w:rsidR="486140AB" w:rsidRPr="519006B7">
        <w:rPr>
          <w:rFonts w:ascii="Bookman Old Style" w:hAnsi="Bookman Old Style"/>
          <w:sz w:val="28"/>
          <w:szCs w:val="28"/>
        </w:rPr>
        <w:t>)  estaban muy desordenados y en diferentes lugares.</w:t>
      </w:r>
      <w:r w:rsidR="28F9B583" w:rsidRPr="3A309902">
        <w:rPr>
          <w:rFonts w:ascii="Bookman Old Style" w:hAnsi="Bookman Old Style"/>
          <w:sz w:val="28"/>
          <w:szCs w:val="28"/>
        </w:rPr>
        <w:t xml:space="preserve"> </w:t>
      </w:r>
    </w:p>
    <w:p w14:paraId="162D8381" w14:textId="67992AA0" w:rsidR="12CB334D" w:rsidRDefault="23347A18" w:rsidP="12CB334D">
      <w:pPr>
        <w:spacing w:line="360" w:lineRule="auto"/>
      </w:pPr>
      <w:r>
        <w:rPr>
          <w:noProof/>
        </w:rPr>
        <w:drawing>
          <wp:inline distT="0" distB="0" distL="0" distR="0" wp14:anchorId="290E68B0" wp14:editId="79D8C37E">
            <wp:extent cx="2700580" cy="3604846"/>
            <wp:effectExtent l="0" t="0" r="0" b="0"/>
            <wp:docPr id="2880695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695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580" cy="36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4519F" wp14:editId="0161AC63">
            <wp:extent cx="2569324" cy="3844451"/>
            <wp:effectExtent l="0" t="0" r="0" b="0"/>
            <wp:docPr id="5516404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404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324" cy="38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B722" w14:textId="3B07D610" w:rsidR="00543349" w:rsidRDefault="00543349"/>
    <w:p w14:paraId="2BA7C048" w14:textId="77777777" w:rsidR="008F439B" w:rsidRDefault="008F439B"/>
    <w:p w14:paraId="4A65B74E" w14:textId="77777777" w:rsidR="00B65848" w:rsidRDefault="00B65848"/>
    <w:p w14:paraId="24F5440D" w14:textId="77777777" w:rsidR="00B65848" w:rsidRDefault="00B65848"/>
    <w:p w14:paraId="2D203355" w14:textId="762594CF" w:rsidR="00B65848" w:rsidRDefault="00737BCF">
      <w:r>
        <w:t xml:space="preserve">Equipo </w:t>
      </w:r>
      <w:r w:rsidR="00545FDB">
        <w:t>del casillero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429"/>
        <w:gridCol w:w="2469"/>
        <w:gridCol w:w="170"/>
      </w:tblGrid>
      <w:tr w:rsidR="00634DAA" w14:paraId="5000D3E8" w14:textId="77777777" w:rsidTr="00112EE0">
        <w:tc>
          <w:tcPr>
            <w:tcW w:w="2286" w:type="dxa"/>
          </w:tcPr>
          <w:p w14:paraId="3A6F4ADC" w14:textId="290C2F86" w:rsidR="00634DAA" w:rsidRDefault="00634DAA">
            <w:r>
              <w:t>Referencia</w:t>
            </w:r>
          </w:p>
        </w:tc>
        <w:tc>
          <w:tcPr>
            <w:tcW w:w="2429" w:type="dxa"/>
          </w:tcPr>
          <w:p w14:paraId="7BD5A197" w14:textId="05791BD3" w:rsidR="00634DAA" w:rsidRDefault="00634DAA">
            <w:r>
              <w:t>Nombre</w:t>
            </w:r>
          </w:p>
        </w:tc>
        <w:tc>
          <w:tcPr>
            <w:tcW w:w="2469" w:type="dxa"/>
            <w:gridSpan w:val="2"/>
          </w:tcPr>
          <w:p w14:paraId="4DA50D6C" w14:textId="18DA6245" w:rsidR="00634DAA" w:rsidRDefault="00634DAA">
            <w:r>
              <w:t>Cantidad</w:t>
            </w:r>
          </w:p>
        </w:tc>
      </w:tr>
      <w:tr w:rsidR="00634DAA" w14:paraId="686B6E3A" w14:textId="77777777" w:rsidTr="00112EE0">
        <w:tc>
          <w:tcPr>
            <w:tcW w:w="2286" w:type="dxa"/>
          </w:tcPr>
          <w:p w14:paraId="67168E1F" w14:textId="09A9A21E" w:rsidR="00634DAA" w:rsidRDefault="006C0810">
            <w:r>
              <w:rPr>
                <w:noProof/>
              </w:rPr>
              <w:drawing>
                <wp:anchor distT="0" distB="0" distL="114300" distR="114300" simplePos="0" relativeHeight="251658243" behindDoc="1" locked="0" layoutInCell="1" allowOverlap="1" wp14:anchorId="4BBD1D28" wp14:editId="01BBED8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1206500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145" y="20903"/>
                      <wp:lineTo x="21145" y="0"/>
                      <wp:lineTo x="0" y="0"/>
                    </wp:wrapPolygon>
                  </wp:wrapTight>
                  <wp:docPr id="10153362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336265" name="Imagen 101533626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4ACE45CB" w14:textId="039E4753" w:rsidR="00634DAA" w:rsidRDefault="00892BFD">
            <w:r>
              <w:t>Cable VGA</w:t>
            </w:r>
          </w:p>
        </w:tc>
        <w:tc>
          <w:tcPr>
            <w:tcW w:w="2469" w:type="dxa"/>
            <w:gridSpan w:val="2"/>
          </w:tcPr>
          <w:p w14:paraId="665866C5" w14:textId="5A6B59AD" w:rsidR="00634DAA" w:rsidRDefault="00892BFD">
            <w:r>
              <w:t>15</w:t>
            </w:r>
          </w:p>
        </w:tc>
      </w:tr>
      <w:tr w:rsidR="00634DAA" w14:paraId="7EBF10DC" w14:textId="77777777" w:rsidTr="00112EE0">
        <w:tc>
          <w:tcPr>
            <w:tcW w:w="2286" w:type="dxa"/>
          </w:tcPr>
          <w:p w14:paraId="7404DAC6" w14:textId="3B1354E3" w:rsidR="00634DAA" w:rsidRDefault="00340388"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6FAC496D" wp14:editId="60221118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109855</wp:posOffset>
                  </wp:positionV>
                  <wp:extent cx="1120775" cy="840740"/>
                  <wp:effectExtent l="0" t="0" r="3175" b="0"/>
                  <wp:wrapTight wrapText="bothSides">
                    <wp:wrapPolygon edited="0">
                      <wp:start x="0" y="0"/>
                      <wp:lineTo x="0" y="21045"/>
                      <wp:lineTo x="21294" y="21045"/>
                      <wp:lineTo x="21294" y="0"/>
                      <wp:lineTo x="0" y="0"/>
                    </wp:wrapPolygon>
                  </wp:wrapTight>
                  <wp:docPr id="161183927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839271" name="Imagen 161183927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7C709F07" w14:textId="7CB27D1C" w:rsidR="00634DAA" w:rsidRDefault="004A0ECC">
            <w:r>
              <w:t>Cable Ethernet</w:t>
            </w:r>
          </w:p>
        </w:tc>
        <w:tc>
          <w:tcPr>
            <w:tcW w:w="2469" w:type="dxa"/>
            <w:gridSpan w:val="2"/>
          </w:tcPr>
          <w:p w14:paraId="0791C855" w14:textId="6D9E35C8" w:rsidR="00634DAA" w:rsidRDefault="004A0ECC">
            <w:r>
              <w:t>30</w:t>
            </w:r>
          </w:p>
        </w:tc>
      </w:tr>
      <w:tr w:rsidR="00634DAA" w14:paraId="282738D9" w14:textId="77777777" w:rsidTr="00112EE0">
        <w:tc>
          <w:tcPr>
            <w:tcW w:w="2286" w:type="dxa"/>
          </w:tcPr>
          <w:p w14:paraId="73626002" w14:textId="477EF939" w:rsidR="00634DAA" w:rsidRDefault="00AC325F"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0908CB51" wp14:editId="28E750B2">
                  <wp:simplePos x="0" y="0"/>
                  <wp:positionH relativeFrom="column">
                    <wp:posOffset>71036</wp:posOffset>
                  </wp:positionH>
                  <wp:positionV relativeFrom="paragraph">
                    <wp:posOffset>65521</wp:posOffset>
                  </wp:positionV>
                  <wp:extent cx="1129146" cy="1034603"/>
                  <wp:effectExtent l="0" t="0" r="0" b="0"/>
                  <wp:wrapTopAndBottom/>
                  <wp:docPr id="193513960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139608" name="Imagen 193513960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46" cy="103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02F6B9AB" w14:textId="421AB93E" w:rsidR="00634DAA" w:rsidRDefault="00E67E0A">
            <w:r>
              <w:t>Cable adaptador USB-VGA</w:t>
            </w:r>
          </w:p>
        </w:tc>
        <w:tc>
          <w:tcPr>
            <w:tcW w:w="2469" w:type="dxa"/>
            <w:gridSpan w:val="2"/>
          </w:tcPr>
          <w:p w14:paraId="4E3D7E68" w14:textId="68A7E30B" w:rsidR="00634DAA" w:rsidRDefault="00937AF2">
            <w:r>
              <w:t>5</w:t>
            </w:r>
          </w:p>
        </w:tc>
      </w:tr>
      <w:tr w:rsidR="00634DAA" w14:paraId="3324F4DC" w14:textId="77777777" w:rsidTr="00112EE0">
        <w:tc>
          <w:tcPr>
            <w:tcW w:w="2286" w:type="dxa"/>
          </w:tcPr>
          <w:p w14:paraId="7C8D7E04" w14:textId="698A72B4" w:rsidR="00634DAA" w:rsidRDefault="00A14E7C"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2DE3FA56" wp14:editId="52FE52D1">
                  <wp:simplePos x="0" y="0"/>
                  <wp:positionH relativeFrom="column">
                    <wp:posOffset>105801</wp:posOffset>
                  </wp:positionH>
                  <wp:positionV relativeFrom="paragraph">
                    <wp:posOffset>392</wp:posOffset>
                  </wp:positionV>
                  <wp:extent cx="1123874" cy="1063680"/>
                  <wp:effectExtent l="0" t="0" r="635" b="3175"/>
                  <wp:wrapTopAndBottom/>
                  <wp:docPr id="89738459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84596" name="Imagen 89738459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74" cy="10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03BC97E1" w14:textId="5CCDF486" w:rsidR="00634DAA" w:rsidRDefault="00C27482">
            <w:r>
              <w:t xml:space="preserve">Cable USB mini </w:t>
            </w:r>
          </w:p>
        </w:tc>
        <w:tc>
          <w:tcPr>
            <w:tcW w:w="2469" w:type="dxa"/>
            <w:gridSpan w:val="2"/>
          </w:tcPr>
          <w:p w14:paraId="751B4B4E" w14:textId="02FD50F2" w:rsidR="00634DAA" w:rsidRDefault="001266BC">
            <w:r>
              <w:t>2</w:t>
            </w:r>
          </w:p>
        </w:tc>
      </w:tr>
      <w:tr w:rsidR="00634DAA" w14:paraId="4B4E5D80" w14:textId="77777777" w:rsidTr="00112EE0">
        <w:tc>
          <w:tcPr>
            <w:tcW w:w="2286" w:type="dxa"/>
          </w:tcPr>
          <w:p w14:paraId="781FB8CD" w14:textId="49545934" w:rsidR="00634DAA" w:rsidRDefault="00610D85">
            <w:r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43EEF60F" wp14:editId="634F78DE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67945</wp:posOffset>
                  </wp:positionV>
                  <wp:extent cx="1261745" cy="1143000"/>
                  <wp:effectExtent l="0" t="0" r="0" b="0"/>
                  <wp:wrapTopAndBottom/>
                  <wp:docPr id="158550025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500255" name="Imagen 158550025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74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4150BFF7" w14:textId="77567B90" w:rsidR="00634DAA" w:rsidRDefault="00CD726F">
            <w:r>
              <w:t xml:space="preserve">Cable </w:t>
            </w:r>
            <w:r w:rsidR="001D6BA8">
              <w:t xml:space="preserve">USB macho A </w:t>
            </w:r>
            <w:r w:rsidR="00E0351B">
              <w:t>a macho B</w:t>
            </w:r>
          </w:p>
        </w:tc>
        <w:tc>
          <w:tcPr>
            <w:tcW w:w="2469" w:type="dxa"/>
            <w:gridSpan w:val="2"/>
          </w:tcPr>
          <w:p w14:paraId="51E14CDB" w14:textId="4A92FE7A" w:rsidR="00634DAA" w:rsidRDefault="008B0375">
            <w:r>
              <w:t>1</w:t>
            </w:r>
          </w:p>
        </w:tc>
      </w:tr>
      <w:tr w:rsidR="00634DAA" w14:paraId="647EBC68" w14:textId="77777777" w:rsidTr="00112EE0">
        <w:tc>
          <w:tcPr>
            <w:tcW w:w="2286" w:type="dxa"/>
          </w:tcPr>
          <w:p w14:paraId="7F44F229" w14:textId="799D88A8" w:rsidR="00634DAA" w:rsidRDefault="00092122"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allowOverlap="1" wp14:anchorId="2B908174" wp14:editId="04B32EE1">
                  <wp:simplePos x="0" y="0"/>
                  <wp:positionH relativeFrom="column">
                    <wp:posOffset>25217</wp:posOffset>
                  </wp:positionH>
                  <wp:positionV relativeFrom="paragraph">
                    <wp:posOffset>80010</wp:posOffset>
                  </wp:positionV>
                  <wp:extent cx="1271304" cy="953550"/>
                  <wp:effectExtent l="0" t="0" r="5080" b="0"/>
                  <wp:wrapTopAndBottom/>
                  <wp:docPr id="214382884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82884" name="Imagen 21438288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304" cy="95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1865DF94" w14:textId="5815B576" w:rsidR="00634DAA" w:rsidRDefault="00424FED">
            <w:r>
              <w:t xml:space="preserve">Cable </w:t>
            </w:r>
            <w:r w:rsidR="003A6E93">
              <w:t xml:space="preserve">Ethernet </w:t>
            </w:r>
            <w:r w:rsidR="0098667F">
              <w:t>macho-hembra</w:t>
            </w:r>
          </w:p>
        </w:tc>
        <w:tc>
          <w:tcPr>
            <w:tcW w:w="2469" w:type="dxa"/>
            <w:gridSpan w:val="2"/>
          </w:tcPr>
          <w:p w14:paraId="173EEFB5" w14:textId="53DF5EAF" w:rsidR="00634DAA" w:rsidRDefault="0098667F">
            <w:r>
              <w:t>1</w:t>
            </w:r>
          </w:p>
        </w:tc>
      </w:tr>
      <w:tr w:rsidR="00634DAA" w14:paraId="54821028" w14:textId="77777777" w:rsidTr="00112EE0">
        <w:tc>
          <w:tcPr>
            <w:tcW w:w="2286" w:type="dxa"/>
          </w:tcPr>
          <w:p w14:paraId="190DBB47" w14:textId="1E3FBB0F" w:rsidR="00634DAA" w:rsidRDefault="00CC2A49"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0DF7F975" wp14:editId="731B6B89">
                  <wp:simplePos x="0" y="0"/>
                  <wp:positionH relativeFrom="column">
                    <wp:posOffset>27196</wp:posOffset>
                  </wp:positionH>
                  <wp:positionV relativeFrom="paragraph">
                    <wp:posOffset>43954</wp:posOffset>
                  </wp:positionV>
                  <wp:extent cx="1229293" cy="922041"/>
                  <wp:effectExtent l="0" t="0" r="9525" b="0"/>
                  <wp:wrapTopAndBottom/>
                  <wp:docPr id="58024384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243848" name="Imagen 58024384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293" cy="92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1A10D9BB" w14:textId="60ECFE76" w:rsidR="00634DAA" w:rsidRDefault="008E7327">
            <w:r>
              <w:t xml:space="preserve">Cable </w:t>
            </w:r>
            <w:r w:rsidR="00FF1EAC">
              <w:t>consola</w:t>
            </w:r>
            <w:r>
              <w:t xml:space="preserve"> Ethernet-VGA</w:t>
            </w:r>
          </w:p>
        </w:tc>
        <w:tc>
          <w:tcPr>
            <w:tcW w:w="2469" w:type="dxa"/>
            <w:gridSpan w:val="2"/>
          </w:tcPr>
          <w:p w14:paraId="137D99CD" w14:textId="17CE9969" w:rsidR="00634DAA" w:rsidRDefault="009A4981">
            <w:r>
              <w:t>4</w:t>
            </w:r>
          </w:p>
        </w:tc>
      </w:tr>
      <w:tr w:rsidR="00634DAA" w14:paraId="08B9CC51" w14:textId="77777777" w:rsidTr="00112EE0">
        <w:tc>
          <w:tcPr>
            <w:tcW w:w="2286" w:type="dxa"/>
          </w:tcPr>
          <w:p w14:paraId="002C8DAF" w14:textId="3DF7B749" w:rsidR="00634DAA" w:rsidRDefault="00517EB6"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633F3625" wp14:editId="568767E4">
                  <wp:simplePos x="0" y="0"/>
                  <wp:positionH relativeFrom="column">
                    <wp:posOffset>25129</wp:posOffset>
                  </wp:positionH>
                  <wp:positionV relativeFrom="paragraph">
                    <wp:posOffset>108585</wp:posOffset>
                  </wp:positionV>
                  <wp:extent cx="1276538" cy="1227862"/>
                  <wp:effectExtent l="0" t="0" r="0" b="0"/>
                  <wp:wrapTopAndBottom/>
                  <wp:docPr id="60462362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623624" name="Imagen 60462362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38" cy="122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032895CD" w14:textId="0E278F8C" w:rsidR="00634DAA" w:rsidRDefault="00AA52A0">
            <w:r>
              <w:t>Cable consola Ethernet-USB</w:t>
            </w:r>
          </w:p>
        </w:tc>
        <w:tc>
          <w:tcPr>
            <w:tcW w:w="2469" w:type="dxa"/>
            <w:gridSpan w:val="2"/>
          </w:tcPr>
          <w:p w14:paraId="470793B1" w14:textId="79C366CA" w:rsidR="00634DAA" w:rsidRDefault="00AA52A0">
            <w:r>
              <w:t>10</w:t>
            </w:r>
          </w:p>
        </w:tc>
      </w:tr>
      <w:tr w:rsidR="00634DAA" w14:paraId="159F37E6" w14:textId="77777777" w:rsidTr="00112EE0">
        <w:tc>
          <w:tcPr>
            <w:tcW w:w="2286" w:type="dxa"/>
          </w:tcPr>
          <w:p w14:paraId="057009CE" w14:textId="0B7A746B" w:rsidR="00634DAA" w:rsidRDefault="00873752"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73D0E763" wp14:editId="3E18A853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35560</wp:posOffset>
                  </wp:positionV>
                  <wp:extent cx="1306510" cy="1266448"/>
                  <wp:effectExtent l="0" t="0" r="8255" b="0"/>
                  <wp:wrapTopAndBottom/>
                  <wp:docPr id="100599779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97796" name="Imagen 100599779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510" cy="126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2D4A2B95" w14:textId="4905794A" w:rsidR="00634DAA" w:rsidRDefault="00BC619F">
            <w:r>
              <w:t>Disco Duro HDD</w:t>
            </w:r>
          </w:p>
        </w:tc>
        <w:tc>
          <w:tcPr>
            <w:tcW w:w="2469" w:type="dxa"/>
            <w:gridSpan w:val="2"/>
          </w:tcPr>
          <w:p w14:paraId="1176CCE5" w14:textId="720AED23" w:rsidR="00634DAA" w:rsidRDefault="00BC619F">
            <w:r>
              <w:t>5</w:t>
            </w:r>
          </w:p>
        </w:tc>
      </w:tr>
      <w:tr w:rsidR="00634DAA" w14:paraId="58CE4273" w14:textId="77777777" w:rsidTr="00112EE0">
        <w:tc>
          <w:tcPr>
            <w:tcW w:w="2286" w:type="dxa"/>
          </w:tcPr>
          <w:p w14:paraId="47EBC921" w14:textId="609DA48C" w:rsidR="00634DAA" w:rsidRDefault="000B73C0"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1ABE8327" wp14:editId="6FB8D775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90421</wp:posOffset>
                  </wp:positionV>
                  <wp:extent cx="1291506" cy="1291506"/>
                  <wp:effectExtent l="0" t="0" r="4445" b="4445"/>
                  <wp:wrapTopAndBottom/>
                  <wp:docPr id="186922902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229029" name="Imagen 186922902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06" cy="129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3AF40968" w14:textId="396965FE" w:rsidR="00634DAA" w:rsidRDefault="00116D29">
            <w:r>
              <w:t xml:space="preserve">Cable </w:t>
            </w:r>
            <w:r w:rsidR="008A58E1">
              <w:t>adaptador</w:t>
            </w:r>
            <w:r w:rsidR="007B38AB">
              <w:t xml:space="preserve"> USB a Serial </w:t>
            </w:r>
            <w:r w:rsidR="00AB3708">
              <w:t>DB9</w:t>
            </w:r>
          </w:p>
        </w:tc>
        <w:tc>
          <w:tcPr>
            <w:tcW w:w="2469" w:type="dxa"/>
            <w:gridSpan w:val="2"/>
          </w:tcPr>
          <w:p w14:paraId="3F19B8AB" w14:textId="4C7DA10D" w:rsidR="00634DAA" w:rsidRDefault="0022207B">
            <w:r>
              <w:t>7</w:t>
            </w:r>
          </w:p>
        </w:tc>
      </w:tr>
      <w:tr w:rsidR="00AE7491" w14:paraId="688E9968" w14:textId="77777777" w:rsidTr="00634DAA">
        <w:trPr>
          <w:gridAfter w:val="1"/>
          <w:wAfter w:w="170" w:type="dxa"/>
        </w:trPr>
        <w:tc>
          <w:tcPr>
            <w:tcW w:w="1965" w:type="dxa"/>
          </w:tcPr>
          <w:p w14:paraId="6083255F" w14:textId="77777777" w:rsidR="00AE7491" w:rsidRDefault="00AE7491"/>
        </w:tc>
        <w:tc>
          <w:tcPr>
            <w:tcW w:w="2429" w:type="dxa"/>
          </w:tcPr>
          <w:p w14:paraId="223D9E0E" w14:textId="77777777" w:rsidR="00AE7491" w:rsidRDefault="00AE7491"/>
        </w:tc>
        <w:tc>
          <w:tcPr>
            <w:tcW w:w="2469" w:type="dxa"/>
          </w:tcPr>
          <w:p w14:paraId="30E5522F" w14:textId="77777777" w:rsidR="00AE7491" w:rsidRDefault="00AE7491"/>
        </w:tc>
      </w:tr>
      <w:tr w:rsidR="006D3383" w14:paraId="1AEE191B" w14:textId="77777777" w:rsidTr="00112EE0">
        <w:trPr>
          <w:gridAfter w:val="1"/>
          <w:wAfter w:w="170" w:type="dxa"/>
        </w:trPr>
        <w:tc>
          <w:tcPr>
            <w:tcW w:w="2286" w:type="dxa"/>
          </w:tcPr>
          <w:p w14:paraId="0B157934" w14:textId="6AB67E05" w:rsidR="006D3383" w:rsidRDefault="002D065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760D7FA6" wp14:editId="33A6FE78">
                  <wp:simplePos x="0" y="0"/>
                  <wp:positionH relativeFrom="column">
                    <wp:posOffset>24773</wp:posOffset>
                  </wp:positionH>
                  <wp:positionV relativeFrom="paragraph">
                    <wp:posOffset>44450</wp:posOffset>
                  </wp:positionV>
                  <wp:extent cx="1217351" cy="1175203"/>
                  <wp:effectExtent l="0" t="0" r="1905" b="6350"/>
                  <wp:wrapTopAndBottom/>
                  <wp:docPr id="33186406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864064" name="Imagen 33186406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351" cy="117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9" w:type="dxa"/>
          </w:tcPr>
          <w:p w14:paraId="51D77BFB" w14:textId="0EA14A5F" w:rsidR="006D3383" w:rsidRDefault="00892EE9">
            <w:r>
              <w:t xml:space="preserve">Cable de corriente </w:t>
            </w:r>
          </w:p>
        </w:tc>
        <w:tc>
          <w:tcPr>
            <w:tcW w:w="2469" w:type="dxa"/>
          </w:tcPr>
          <w:p w14:paraId="52BC3FF2" w14:textId="5BA22579" w:rsidR="006D3383" w:rsidRDefault="00BE7E26">
            <w:r>
              <w:t>21</w:t>
            </w:r>
          </w:p>
        </w:tc>
      </w:tr>
    </w:tbl>
    <w:p w14:paraId="70ABA571" w14:textId="77777777" w:rsidR="00545FDB" w:rsidRDefault="00545FDB"/>
    <w:p w14:paraId="0CBC5366" w14:textId="77777777" w:rsidR="007B442C" w:rsidRDefault="007B442C" w:rsidP="007B442C"/>
    <w:p w14:paraId="1857AC72" w14:textId="77777777" w:rsidR="00B67F84" w:rsidRPr="007B442C" w:rsidRDefault="00B67F84" w:rsidP="007B442C"/>
    <w:p w14:paraId="5584DFF2" w14:textId="615060B0" w:rsidR="7A063675" w:rsidRDefault="00B65848">
      <w:r>
        <w:t>Equipos de red</w:t>
      </w:r>
    </w:p>
    <w:p w14:paraId="7961F306" w14:textId="5834DA97" w:rsidR="006E2984" w:rsidRDefault="006E2984">
      <w:r>
        <w:t xml:space="preserve">En esta tabla se muestran algunas </w:t>
      </w:r>
      <w:r w:rsidR="001C0C64">
        <w:t>características</w:t>
      </w:r>
      <w:r>
        <w:t xml:space="preserve"> </w:t>
      </w:r>
      <w:r w:rsidR="001C0C64">
        <w:t>que tiene los Routers y Switches del Laboratorio CCNA</w:t>
      </w:r>
    </w:p>
    <w:tbl>
      <w:tblPr>
        <w:tblStyle w:val="TableGrid"/>
        <w:tblW w:w="10167" w:type="dxa"/>
        <w:tblLayout w:type="fixed"/>
        <w:tblLook w:val="06A0" w:firstRow="1" w:lastRow="0" w:firstColumn="1" w:lastColumn="0" w:noHBand="1" w:noVBand="1"/>
      </w:tblPr>
      <w:tblGrid>
        <w:gridCol w:w="1129"/>
        <w:gridCol w:w="993"/>
        <w:gridCol w:w="1735"/>
        <w:gridCol w:w="816"/>
        <w:gridCol w:w="1708"/>
        <w:gridCol w:w="1262"/>
        <w:gridCol w:w="1340"/>
        <w:gridCol w:w="1184"/>
      </w:tblGrid>
      <w:tr w:rsidR="00713D6C" w14:paraId="39DF28BB" w14:textId="77777777" w:rsidTr="0014539A">
        <w:trPr>
          <w:trHeight w:val="300"/>
        </w:trPr>
        <w:tc>
          <w:tcPr>
            <w:tcW w:w="1129" w:type="dxa"/>
          </w:tcPr>
          <w:p w14:paraId="38390D45" w14:textId="4DFFEE28" w:rsidR="00713D6C" w:rsidRDefault="00713D6C" w:rsidP="0BFD5BE3">
            <w:r>
              <w:t>Nombre</w:t>
            </w:r>
          </w:p>
        </w:tc>
        <w:tc>
          <w:tcPr>
            <w:tcW w:w="993" w:type="dxa"/>
          </w:tcPr>
          <w:p w14:paraId="564B6670" w14:textId="48FDEF55" w:rsidR="00713D6C" w:rsidRDefault="00713D6C" w:rsidP="0BFD5BE3">
            <w:r>
              <w:t>Tipo</w:t>
            </w:r>
          </w:p>
        </w:tc>
        <w:tc>
          <w:tcPr>
            <w:tcW w:w="1735" w:type="dxa"/>
          </w:tcPr>
          <w:p w14:paraId="0D41B556" w14:textId="45DE2351" w:rsidR="00713D6C" w:rsidRDefault="00713D6C" w:rsidP="0BFD5BE3">
            <w:r>
              <w:t>Modelo</w:t>
            </w:r>
          </w:p>
        </w:tc>
        <w:tc>
          <w:tcPr>
            <w:tcW w:w="816" w:type="dxa"/>
          </w:tcPr>
          <w:p w14:paraId="76228A49" w14:textId="5F3E3824" w:rsidR="00713D6C" w:rsidRDefault="00713D6C" w:rsidP="0BFD5BE3">
            <w:r>
              <w:t>Versión IOs</w:t>
            </w:r>
          </w:p>
        </w:tc>
        <w:tc>
          <w:tcPr>
            <w:tcW w:w="1708" w:type="dxa"/>
          </w:tcPr>
          <w:p w14:paraId="4EC70ACB" w14:textId="2E742579" w:rsidR="00713D6C" w:rsidRDefault="00713D6C" w:rsidP="0BFD5BE3">
            <w:r>
              <w:t>S/N</w:t>
            </w:r>
          </w:p>
        </w:tc>
        <w:tc>
          <w:tcPr>
            <w:tcW w:w="1262" w:type="dxa"/>
          </w:tcPr>
          <w:p w14:paraId="30A12A11" w14:textId="3F828346" w:rsidR="00713D6C" w:rsidRDefault="00713D6C" w:rsidP="0BFD5BE3">
            <w:r>
              <w:t>Configuración Previa</w:t>
            </w:r>
          </w:p>
        </w:tc>
        <w:tc>
          <w:tcPr>
            <w:tcW w:w="1340" w:type="dxa"/>
          </w:tcPr>
          <w:p w14:paraId="00D081FE" w14:textId="42A50D7F" w:rsidR="00713D6C" w:rsidRDefault="00713D6C" w:rsidP="0BFD5BE3">
            <w:r>
              <w:t>Contraseña</w:t>
            </w:r>
          </w:p>
        </w:tc>
        <w:tc>
          <w:tcPr>
            <w:tcW w:w="1184" w:type="dxa"/>
          </w:tcPr>
          <w:p w14:paraId="11201E43" w14:textId="4F5F89E3" w:rsidR="00713D6C" w:rsidRDefault="00713D6C" w:rsidP="0BFD5BE3">
            <w:r>
              <w:t>Observacciones</w:t>
            </w:r>
          </w:p>
        </w:tc>
      </w:tr>
      <w:tr w:rsidR="00713D6C" w14:paraId="1F5D22B8" w14:textId="77777777" w:rsidTr="0014539A">
        <w:trPr>
          <w:trHeight w:val="300"/>
        </w:trPr>
        <w:tc>
          <w:tcPr>
            <w:tcW w:w="1129" w:type="dxa"/>
          </w:tcPr>
          <w:p w14:paraId="197A1CC4" w14:textId="460C9F07" w:rsidR="00713D6C" w:rsidRDefault="00713D6C" w:rsidP="0BFD5BE3">
            <w:r>
              <w:t>Switch 1</w:t>
            </w:r>
          </w:p>
        </w:tc>
        <w:tc>
          <w:tcPr>
            <w:tcW w:w="993" w:type="dxa"/>
          </w:tcPr>
          <w:p w14:paraId="6AB7F7F6" w14:textId="64F15007" w:rsidR="00713D6C" w:rsidRDefault="511D616F" w:rsidP="0BFD5BE3">
            <w:ins w:id="0" w:author="Microsoft Word" w:date="2025-09-18T08:10:00Z">
              <w:r>
                <w:t>Switch</w:t>
              </w:r>
            </w:ins>
          </w:p>
        </w:tc>
        <w:tc>
          <w:tcPr>
            <w:tcW w:w="1735" w:type="dxa"/>
          </w:tcPr>
          <w:p w14:paraId="0A745EE4" w14:textId="0F1CBD67" w:rsidR="00713D6C" w:rsidRDefault="60CCE49A" w:rsidP="0BFD5BE3">
            <w:r>
              <w:t>WS-C2960-24TT-L</w:t>
            </w:r>
          </w:p>
        </w:tc>
        <w:tc>
          <w:tcPr>
            <w:tcW w:w="816" w:type="dxa"/>
          </w:tcPr>
          <w:p w14:paraId="6F0BE51F" w14:textId="21549129" w:rsidR="00713D6C" w:rsidRDefault="00713D6C" w:rsidP="0BFD5BE3">
            <w:r>
              <w:t xml:space="preserve">12.2 </w:t>
            </w:r>
          </w:p>
        </w:tc>
        <w:tc>
          <w:tcPr>
            <w:tcW w:w="1708" w:type="dxa"/>
          </w:tcPr>
          <w:p w14:paraId="650BB501" w14:textId="2279EC4E" w:rsidR="00713D6C" w:rsidRDefault="750A3E41" w:rsidP="0BFD5BE3">
            <w:r>
              <w:t>F0C1345Y3LC</w:t>
            </w:r>
          </w:p>
        </w:tc>
        <w:tc>
          <w:tcPr>
            <w:tcW w:w="1262" w:type="dxa"/>
          </w:tcPr>
          <w:p w14:paraId="0383C214" w14:textId="5A27397D" w:rsidR="00713D6C" w:rsidRDefault="7DB38B15" w:rsidP="0BFD5BE3">
            <w:r>
              <w:t>Con</w:t>
            </w:r>
            <w:r w:rsidR="36A96408">
              <w:t xml:space="preserve"> configuración previa</w:t>
            </w:r>
          </w:p>
        </w:tc>
        <w:tc>
          <w:tcPr>
            <w:tcW w:w="1340" w:type="dxa"/>
          </w:tcPr>
          <w:p w14:paraId="2F484294" w14:textId="7E5D657E" w:rsidR="00713D6C" w:rsidRDefault="03AAA8E1" w:rsidP="0BFD5BE3">
            <w:r>
              <w:t>No cuenta con contraseña</w:t>
            </w:r>
          </w:p>
        </w:tc>
        <w:tc>
          <w:tcPr>
            <w:tcW w:w="1184" w:type="dxa"/>
          </w:tcPr>
          <w:p w14:paraId="49A914CB" w14:textId="46D5B575" w:rsidR="00713D6C" w:rsidRDefault="03AAA8E1" w:rsidP="0BFD5BE3">
            <w:r>
              <w:t>Buen estado</w:t>
            </w:r>
          </w:p>
        </w:tc>
      </w:tr>
      <w:tr w:rsidR="00713D6C" w14:paraId="3069922E" w14:textId="77777777" w:rsidTr="0014539A">
        <w:trPr>
          <w:trHeight w:val="300"/>
        </w:trPr>
        <w:tc>
          <w:tcPr>
            <w:tcW w:w="1129" w:type="dxa"/>
          </w:tcPr>
          <w:p w14:paraId="0471D193" w14:textId="47131912" w:rsidR="00713D6C" w:rsidRDefault="00990691" w:rsidP="0BFD5BE3">
            <w:r>
              <w:t>Switch 2</w:t>
            </w:r>
          </w:p>
        </w:tc>
        <w:tc>
          <w:tcPr>
            <w:tcW w:w="993" w:type="dxa"/>
          </w:tcPr>
          <w:p w14:paraId="34428DA5" w14:textId="7AC62B72" w:rsidR="00713D6C" w:rsidRDefault="0085649A" w:rsidP="0BFD5BE3">
            <w:r>
              <w:t>S</w:t>
            </w:r>
            <w:r w:rsidR="00990691">
              <w:t>witch</w:t>
            </w:r>
          </w:p>
        </w:tc>
        <w:tc>
          <w:tcPr>
            <w:tcW w:w="1735" w:type="dxa"/>
          </w:tcPr>
          <w:p w14:paraId="59681949" w14:textId="79B4D244" w:rsidR="00713D6C" w:rsidRDefault="48CE9E1E" w:rsidP="0BFD5BE3">
            <w:r>
              <w:t>Catalys</w:t>
            </w:r>
            <w:r w:rsidR="0664E39C">
              <w:t>t</w:t>
            </w:r>
            <w:r>
              <w:t xml:space="preserve"> 2960 series</w:t>
            </w:r>
          </w:p>
        </w:tc>
        <w:tc>
          <w:tcPr>
            <w:tcW w:w="816" w:type="dxa"/>
          </w:tcPr>
          <w:p w14:paraId="0722CCD5" w14:textId="07E30F2E" w:rsidR="00713D6C" w:rsidRDefault="60C99FC9" w:rsidP="0BFD5BE3">
            <w:r>
              <w:t>12.2</w:t>
            </w:r>
          </w:p>
        </w:tc>
        <w:tc>
          <w:tcPr>
            <w:tcW w:w="1708" w:type="dxa"/>
          </w:tcPr>
          <w:p w14:paraId="491DFD2F" w14:textId="69ACA723" w:rsidR="00713D6C" w:rsidRDefault="2110ECE4" w:rsidP="0BFD5BE3">
            <w:r>
              <w:t>FOC1345W3HK</w:t>
            </w:r>
          </w:p>
        </w:tc>
        <w:tc>
          <w:tcPr>
            <w:tcW w:w="1262" w:type="dxa"/>
          </w:tcPr>
          <w:p w14:paraId="1F1DDDA3" w14:textId="3729029F" w:rsidR="00713D6C" w:rsidRDefault="2110ECE4" w:rsidP="0BFD5BE3">
            <w:r>
              <w:t>Sin configuración previa</w:t>
            </w:r>
          </w:p>
        </w:tc>
        <w:tc>
          <w:tcPr>
            <w:tcW w:w="1340" w:type="dxa"/>
          </w:tcPr>
          <w:p w14:paraId="4D883E37" w14:textId="63081956" w:rsidR="00713D6C" w:rsidRDefault="2110ECE4" w:rsidP="0BFD5BE3">
            <w:r>
              <w:t>No cuenta con contraseña</w:t>
            </w:r>
          </w:p>
        </w:tc>
        <w:tc>
          <w:tcPr>
            <w:tcW w:w="1184" w:type="dxa"/>
          </w:tcPr>
          <w:p w14:paraId="395800D8" w14:textId="4AFE0359" w:rsidR="00713D6C" w:rsidRDefault="2110ECE4" w:rsidP="0BFD5BE3">
            <w:r>
              <w:t>Buen estado</w:t>
            </w:r>
          </w:p>
        </w:tc>
      </w:tr>
      <w:tr w:rsidR="00713D6C" w14:paraId="413CA0DC" w14:textId="77777777" w:rsidTr="0014539A">
        <w:trPr>
          <w:trHeight w:val="300"/>
        </w:trPr>
        <w:tc>
          <w:tcPr>
            <w:tcW w:w="1129" w:type="dxa"/>
          </w:tcPr>
          <w:p w14:paraId="3C5EE4EA" w14:textId="26BAF31A" w:rsidR="00713D6C" w:rsidRDefault="00515459" w:rsidP="0BFD5BE3">
            <w:r>
              <w:t>Swit</w:t>
            </w:r>
            <w:r w:rsidR="00E8506E">
              <w:t>c</w:t>
            </w:r>
            <w:r>
              <w:t>h 3</w:t>
            </w:r>
          </w:p>
        </w:tc>
        <w:tc>
          <w:tcPr>
            <w:tcW w:w="993" w:type="dxa"/>
          </w:tcPr>
          <w:p w14:paraId="3289DA8D" w14:textId="5831A4B7" w:rsidR="00713D6C" w:rsidRDefault="0085649A" w:rsidP="0BFD5BE3">
            <w:r>
              <w:t>S</w:t>
            </w:r>
            <w:r w:rsidR="738B53F2">
              <w:t>witch</w:t>
            </w:r>
          </w:p>
        </w:tc>
        <w:tc>
          <w:tcPr>
            <w:tcW w:w="1735" w:type="dxa"/>
          </w:tcPr>
          <w:p w14:paraId="28FC49C0" w14:textId="79B4D244" w:rsidR="00713D6C" w:rsidRDefault="7240E2FE" w:rsidP="0BFD5BE3">
            <w:r>
              <w:t>Catalyst 2960 series</w:t>
            </w:r>
          </w:p>
          <w:p w14:paraId="188A9F27" w14:textId="23290D3A" w:rsidR="00713D6C" w:rsidRDefault="00713D6C" w:rsidP="0BFD5BE3"/>
        </w:tc>
        <w:tc>
          <w:tcPr>
            <w:tcW w:w="816" w:type="dxa"/>
          </w:tcPr>
          <w:p w14:paraId="7689D6B9" w14:textId="25CC9347" w:rsidR="00713D6C" w:rsidRDefault="7DA65B6B" w:rsidP="0BFD5BE3">
            <w:r>
              <w:t>12.2</w:t>
            </w:r>
          </w:p>
        </w:tc>
        <w:tc>
          <w:tcPr>
            <w:tcW w:w="1708" w:type="dxa"/>
          </w:tcPr>
          <w:p w14:paraId="753EA236" w14:textId="5027D37F" w:rsidR="00713D6C" w:rsidRDefault="6E034631" w:rsidP="0BFD5BE3">
            <w:r>
              <w:t>FOC1345W3HN</w:t>
            </w:r>
          </w:p>
        </w:tc>
        <w:tc>
          <w:tcPr>
            <w:tcW w:w="1262" w:type="dxa"/>
          </w:tcPr>
          <w:p w14:paraId="7FABF0FF" w14:textId="3729029F" w:rsidR="00713D6C" w:rsidRDefault="6E034631" w:rsidP="0BFD5BE3">
            <w:r>
              <w:t>Sin configuración previa</w:t>
            </w:r>
          </w:p>
          <w:p w14:paraId="67C5C9C9" w14:textId="2B5425E1" w:rsidR="00713D6C" w:rsidRDefault="00713D6C" w:rsidP="0BFD5BE3"/>
        </w:tc>
        <w:tc>
          <w:tcPr>
            <w:tcW w:w="1340" w:type="dxa"/>
          </w:tcPr>
          <w:p w14:paraId="7164D53F" w14:textId="63081956" w:rsidR="00713D6C" w:rsidRDefault="6E034631" w:rsidP="0BFD5BE3">
            <w:r>
              <w:t>No cuenta con contraseña</w:t>
            </w:r>
          </w:p>
          <w:p w14:paraId="02985D21" w14:textId="588B6CE2" w:rsidR="00713D6C" w:rsidRDefault="00713D6C" w:rsidP="0BFD5BE3"/>
        </w:tc>
        <w:tc>
          <w:tcPr>
            <w:tcW w:w="1184" w:type="dxa"/>
          </w:tcPr>
          <w:p w14:paraId="430FBF4D" w14:textId="78216C8F" w:rsidR="00713D6C" w:rsidRDefault="204983A3" w:rsidP="0BFD5BE3">
            <w:r>
              <w:t>Buen estado</w:t>
            </w:r>
          </w:p>
        </w:tc>
      </w:tr>
      <w:tr w:rsidR="00713D6C" w14:paraId="639F6025" w14:textId="77777777" w:rsidTr="0014539A">
        <w:trPr>
          <w:trHeight w:val="300"/>
        </w:trPr>
        <w:tc>
          <w:tcPr>
            <w:tcW w:w="1129" w:type="dxa"/>
          </w:tcPr>
          <w:p w14:paraId="7CA3BE92" w14:textId="65BB32A5" w:rsidR="00713D6C" w:rsidRDefault="00515459" w:rsidP="0BFD5BE3">
            <w:r>
              <w:t>Switch 4</w:t>
            </w:r>
          </w:p>
        </w:tc>
        <w:tc>
          <w:tcPr>
            <w:tcW w:w="993" w:type="dxa"/>
          </w:tcPr>
          <w:p w14:paraId="5E979E3E" w14:textId="6C7A683C" w:rsidR="00713D6C" w:rsidRDefault="0085649A" w:rsidP="0BFD5BE3">
            <w:r>
              <w:t>S</w:t>
            </w:r>
            <w:r w:rsidR="0274091E">
              <w:t>witch</w:t>
            </w:r>
          </w:p>
        </w:tc>
        <w:tc>
          <w:tcPr>
            <w:tcW w:w="1735" w:type="dxa"/>
          </w:tcPr>
          <w:p w14:paraId="78144898" w14:textId="79B4D244" w:rsidR="00713D6C" w:rsidRDefault="3B9115BC" w:rsidP="0BFD5BE3">
            <w:r>
              <w:t>Catalyst 2960 series</w:t>
            </w:r>
          </w:p>
          <w:p w14:paraId="49FD53A9" w14:textId="23AA2073" w:rsidR="00713D6C" w:rsidRDefault="00713D6C" w:rsidP="0BFD5BE3"/>
        </w:tc>
        <w:tc>
          <w:tcPr>
            <w:tcW w:w="816" w:type="dxa"/>
          </w:tcPr>
          <w:p w14:paraId="5C0E3D7A" w14:textId="4C0C0C46" w:rsidR="00713D6C" w:rsidRDefault="3CF38A6A" w:rsidP="0BFD5BE3">
            <w:r>
              <w:t>12.2</w:t>
            </w:r>
          </w:p>
        </w:tc>
        <w:tc>
          <w:tcPr>
            <w:tcW w:w="1708" w:type="dxa"/>
          </w:tcPr>
          <w:p w14:paraId="4D352108" w14:textId="0F3B788E" w:rsidR="00713D6C" w:rsidRDefault="4D2AA0B4" w:rsidP="0BFD5BE3">
            <w:r>
              <w:t>FCQ1742Y5KH</w:t>
            </w:r>
          </w:p>
        </w:tc>
        <w:tc>
          <w:tcPr>
            <w:tcW w:w="1262" w:type="dxa"/>
          </w:tcPr>
          <w:p w14:paraId="18DE114B" w14:textId="3729029F" w:rsidR="00713D6C" w:rsidRDefault="4D2AA0B4" w:rsidP="0BFD5BE3">
            <w:r>
              <w:t>Sin configuración previa</w:t>
            </w:r>
          </w:p>
          <w:p w14:paraId="46D0FBB0" w14:textId="0D3BF8AF" w:rsidR="00713D6C" w:rsidRDefault="00713D6C" w:rsidP="0BFD5BE3"/>
        </w:tc>
        <w:tc>
          <w:tcPr>
            <w:tcW w:w="1340" w:type="dxa"/>
          </w:tcPr>
          <w:p w14:paraId="53700BB1" w14:textId="35F0CD33" w:rsidR="00713D6C" w:rsidRDefault="4D2AA0B4" w:rsidP="0BFD5BE3">
            <w:r>
              <w:t>Si cuenta con contraseña</w:t>
            </w:r>
          </w:p>
        </w:tc>
        <w:tc>
          <w:tcPr>
            <w:tcW w:w="1184" w:type="dxa"/>
          </w:tcPr>
          <w:p w14:paraId="5B61169D" w14:textId="162F7710" w:rsidR="00713D6C" w:rsidRDefault="5F9CBBC8" w:rsidP="0BFD5BE3">
            <w:r>
              <w:t>Buen estado</w:t>
            </w:r>
          </w:p>
        </w:tc>
      </w:tr>
      <w:tr w:rsidR="00713D6C" w14:paraId="36EC5C29" w14:textId="77777777" w:rsidTr="0014539A">
        <w:trPr>
          <w:trHeight w:val="300"/>
        </w:trPr>
        <w:tc>
          <w:tcPr>
            <w:tcW w:w="1129" w:type="dxa"/>
          </w:tcPr>
          <w:p w14:paraId="4B107617" w14:textId="3B919F49" w:rsidR="00713D6C" w:rsidRDefault="00515459" w:rsidP="0BFD5BE3">
            <w:r>
              <w:t>Switch 5</w:t>
            </w:r>
          </w:p>
        </w:tc>
        <w:tc>
          <w:tcPr>
            <w:tcW w:w="993" w:type="dxa"/>
          </w:tcPr>
          <w:p w14:paraId="7E138FEC" w14:textId="3A2C8488" w:rsidR="00713D6C" w:rsidRDefault="0085649A" w:rsidP="0BFD5BE3">
            <w:r>
              <w:t>S</w:t>
            </w:r>
            <w:r w:rsidR="48F278C9">
              <w:t>witch</w:t>
            </w:r>
          </w:p>
        </w:tc>
        <w:tc>
          <w:tcPr>
            <w:tcW w:w="1735" w:type="dxa"/>
          </w:tcPr>
          <w:p w14:paraId="147D3562" w14:textId="7DCBCF4C" w:rsidR="00713D6C" w:rsidRDefault="00E67545" w:rsidP="0BFD5BE3">
            <w:r>
              <w:t>Catalyst 2900 Series</w:t>
            </w:r>
          </w:p>
        </w:tc>
        <w:tc>
          <w:tcPr>
            <w:tcW w:w="816" w:type="dxa"/>
          </w:tcPr>
          <w:p w14:paraId="5FE6EE6B" w14:textId="486BD920" w:rsidR="00713D6C" w:rsidRDefault="34364A59" w:rsidP="0BFD5BE3">
            <w:r>
              <w:t>12.2</w:t>
            </w:r>
          </w:p>
        </w:tc>
        <w:tc>
          <w:tcPr>
            <w:tcW w:w="1708" w:type="dxa"/>
          </w:tcPr>
          <w:p w14:paraId="148688BF" w14:textId="4CD6E3DF" w:rsidR="00713D6C" w:rsidRDefault="00EC1E1A" w:rsidP="0BFD5BE3">
            <w:r>
              <w:t>FCQ1742</w:t>
            </w:r>
            <w:r w:rsidR="00A84C1D">
              <w:t>Y5LY</w:t>
            </w:r>
          </w:p>
        </w:tc>
        <w:tc>
          <w:tcPr>
            <w:tcW w:w="1262" w:type="dxa"/>
          </w:tcPr>
          <w:p w14:paraId="28E19DC7" w14:textId="4C68387D" w:rsidR="00713D6C" w:rsidRDefault="008401D1" w:rsidP="0BFD5BE3">
            <w:r>
              <w:t>Tiene cofig</w:t>
            </w:r>
            <w:r w:rsidR="00B362AD">
              <w:t>uración basica</w:t>
            </w:r>
            <w:r>
              <w:t xml:space="preserve"> </w:t>
            </w:r>
          </w:p>
        </w:tc>
        <w:tc>
          <w:tcPr>
            <w:tcW w:w="1340" w:type="dxa"/>
          </w:tcPr>
          <w:p w14:paraId="35CAA013" w14:textId="6A419935" w:rsidR="006B7EB0" w:rsidRDefault="006B7EB0" w:rsidP="0BFD5BE3">
            <w:r>
              <w:t>Si tiene contraseña: cisco y class</w:t>
            </w:r>
          </w:p>
        </w:tc>
        <w:tc>
          <w:tcPr>
            <w:tcW w:w="1184" w:type="dxa"/>
          </w:tcPr>
          <w:p w14:paraId="5640E197" w14:textId="0FEA7947" w:rsidR="00713D6C" w:rsidRDefault="00713D6C" w:rsidP="0BFD5BE3"/>
        </w:tc>
      </w:tr>
      <w:tr w:rsidR="00713D6C" w14:paraId="17513485" w14:textId="77777777" w:rsidTr="0014539A">
        <w:trPr>
          <w:trHeight w:val="300"/>
        </w:trPr>
        <w:tc>
          <w:tcPr>
            <w:tcW w:w="1129" w:type="dxa"/>
          </w:tcPr>
          <w:p w14:paraId="088CE929" w14:textId="06968E9F" w:rsidR="00515459" w:rsidRDefault="00515459" w:rsidP="0BFD5BE3">
            <w:r>
              <w:t>Switch 6</w:t>
            </w:r>
          </w:p>
        </w:tc>
        <w:tc>
          <w:tcPr>
            <w:tcW w:w="993" w:type="dxa"/>
          </w:tcPr>
          <w:p w14:paraId="303480A8" w14:textId="59477F90" w:rsidR="00713D6C" w:rsidRDefault="0085649A" w:rsidP="0BFD5BE3">
            <w:r>
              <w:t>S</w:t>
            </w:r>
            <w:r w:rsidR="6287881D">
              <w:t>witch</w:t>
            </w:r>
          </w:p>
        </w:tc>
        <w:tc>
          <w:tcPr>
            <w:tcW w:w="1735" w:type="dxa"/>
          </w:tcPr>
          <w:p w14:paraId="5E699574" w14:textId="2C01EFA0" w:rsidR="00713D6C" w:rsidRDefault="1020A74A" w:rsidP="0BFD5BE3">
            <w:r>
              <w:t>Catalyst 2960 Series</w:t>
            </w:r>
          </w:p>
          <w:p w14:paraId="0A16E1D9" w14:textId="6DD3DED5" w:rsidR="00713D6C" w:rsidRDefault="00713D6C" w:rsidP="0BFD5BE3"/>
        </w:tc>
        <w:tc>
          <w:tcPr>
            <w:tcW w:w="816" w:type="dxa"/>
          </w:tcPr>
          <w:p w14:paraId="0747B87B" w14:textId="464D43CB" w:rsidR="00713D6C" w:rsidRDefault="11061F6F" w:rsidP="0BFD5BE3">
            <w:r>
              <w:t>15.0</w:t>
            </w:r>
          </w:p>
        </w:tc>
        <w:tc>
          <w:tcPr>
            <w:tcW w:w="1708" w:type="dxa"/>
          </w:tcPr>
          <w:p w14:paraId="0594FD12" w14:textId="09941F7A" w:rsidR="00713D6C" w:rsidRDefault="41EED90D" w:rsidP="0BFD5BE3">
            <w:r>
              <w:t>FCQ1742Y5M1</w:t>
            </w:r>
          </w:p>
        </w:tc>
        <w:tc>
          <w:tcPr>
            <w:tcW w:w="1262" w:type="dxa"/>
          </w:tcPr>
          <w:p w14:paraId="23C6F5BA" w14:textId="3729029F" w:rsidR="00713D6C" w:rsidRDefault="6AAE5656" w:rsidP="0BFD5BE3">
            <w:r>
              <w:t>Sin configuración previa</w:t>
            </w:r>
          </w:p>
          <w:p w14:paraId="24EFFD4D" w14:textId="358A5DB4" w:rsidR="00713D6C" w:rsidRDefault="00713D6C" w:rsidP="0BFD5BE3"/>
        </w:tc>
        <w:tc>
          <w:tcPr>
            <w:tcW w:w="1340" w:type="dxa"/>
          </w:tcPr>
          <w:p w14:paraId="50B60AAB" w14:textId="35F0CD33" w:rsidR="00713D6C" w:rsidRDefault="6AAE5656" w:rsidP="0BFD5BE3">
            <w:r>
              <w:t>Si cuenta con contraseña</w:t>
            </w:r>
          </w:p>
          <w:p w14:paraId="03A94E46" w14:textId="5E3D472C" w:rsidR="00713D6C" w:rsidRDefault="00713D6C" w:rsidP="0BFD5BE3"/>
        </w:tc>
        <w:tc>
          <w:tcPr>
            <w:tcW w:w="1184" w:type="dxa"/>
          </w:tcPr>
          <w:p w14:paraId="36DF1140" w14:textId="162F7710" w:rsidR="00713D6C" w:rsidRDefault="6AAE5656" w:rsidP="0BFD5BE3">
            <w:r>
              <w:t>Buen estado</w:t>
            </w:r>
          </w:p>
          <w:p w14:paraId="2B5BE418" w14:textId="1933D354" w:rsidR="00713D6C" w:rsidRDefault="00713D6C" w:rsidP="0BFD5BE3"/>
        </w:tc>
      </w:tr>
      <w:tr w:rsidR="00713D6C" w14:paraId="76F00CAE" w14:textId="77777777" w:rsidTr="0014539A">
        <w:trPr>
          <w:trHeight w:val="300"/>
        </w:trPr>
        <w:tc>
          <w:tcPr>
            <w:tcW w:w="1129" w:type="dxa"/>
          </w:tcPr>
          <w:p w14:paraId="45D74F07" w14:textId="701C3D17" w:rsidR="00515459" w:rsidRDefault="00515459" w:rsidP="0BFD5BE3">
            <w:r>
              <w:t>Switch 7</w:t>
            </w:r>
          </w:p>
        </w:tc>
        <w:tc>
          <w:tcPr>
            <w:tcW w:w="993" w:type="dxa"/>
          </w:tcPr>
          <w:p w14:paraId="33DD9336" w14:textId="627B9070" w:rsidR="00713D6C" w:rsidRDefault="0085649A" w:rsidP="0BFD5BE3">
            <w:r>
              <w:t>S</w:t>
            </w:r>
            <w:r w:rsidR="6E1B757A">
              <w:t>witch</w:t>
            </w:r>
          </w:p>
        </w:tc>
        <w:tc>
          <w:tcPr>
            <w:tcW w:w="1735" w:type="dxa"/>
          </w:tcPr>
          <w:p w14:paraId="7BFE18C6" w14:textId="2C01EFA0" w:rsidR="00713D6C" w:rsidRDefault="001A5510" w:rsidP="0BFD5BE3">
            <w:r>
              <w:t>Catalys</w:t>
            </w:r>
            <w:r w:rsidR="00096F54">
              <w:t>t 2960 Series</w:t>
            </w:r>
          </w:p>
        </w:tc>
        <w:tc>
          <w:tcPr>
            <w:tcW w:w="816" w:type="dxa"/>
          </w:tcPr>
          <w:p w14:paraId="14D8FDBA" w14:textId="2900FF92" w:rsidR="00713D6C" w:rsidRDefault="46D85E8A" w:rsidP="0BFD5BE3">
            <w:r>
              <w:t>15.0</w:t>
            </w:r>
          </w:p>
        </w:tc>
        <w:tc>
          <w:tcPr>
            <w:tcW w:w="1708" w:type="dxa"/>
          </w:tcPr>
          <w:p w14:paraId="1BA766E9" w14:textId="3829D3D5" w:rsidR="00713D6C" w:rsidRDefault="00096F54" w:rsidP="0BFD5BE3">
            <w:r>
              <w:t xml:space="preserve">   FOC2042Y1P9</w:t>
            </w:r>
          </w:p>
        </w:tc>
        <w:tc>
          <w:tcPr>
            <w:tcW w:w="1262" w:type="dxa"/>
          </w:tcPr>
          <w:p w14:paraId="0C5FAC07" w14:textId="162BEA64" w:rsidR="00713D6C" w:rsidRDefault="00096F54" w:rsidP="0BFD5BE3">
            <w:r>
              <w:t>Sin configuración</w:t>
            </w:r>
          </w:p>
        </w:tc>
        <w:tc>
          <w:tcPr>
            <w:tcW w:w="1340" w:type="dxa"/>
          </w:tcPr>
          <w:p w14:paraId="2EEF9472" w14:textId="68FB7336" w:rsidR="00713D6C" w:rsidRDefault="00096F54" w:rsidP="0BFD5BE3">
            <w:r>
              <w:t>No tiene configurada</w:t>
            </w:r>
          </w:p>
        </w:tc>
        <w:tc>
          <w:tcPr>
            <w:tcW w:w="1184" w:type="dxa"/>
          </w:tcPr>
          <w:p w14:paraId="4881D7D4" w14:textId="0FEA7947" w:rsidR="00713D6C" w:rsidRDefault="00713D6C" w:rsidP="0BFD5BE3"/>
        </w:tc>
      </w:tr>
      <w:tr w:rsidR="00515459" w14:paraId="7C24B661" w14:textId="77777777" w:rsidTr="0014539A">
        <w:trPr>
          <w:trHeight w:val="300"/>
        </w:trPr>
        <w:tc>
          <w:tcPr>
            <w:tcW w:w="1129" w:type="dxa"/>
          </w:tcPr>
          <w:p w14:paraId="6F042FA1" w14:textId="5FA20ADB" w:rsidR="00515459" w:rsidRDefault="00EA7FF3" w:rsidP="0BFD5BE3">
            <w:r>
              <w:t>Switch 8</w:t>
            </w:r>
          </w:p>
        </w:tc>
        <w:tc>
          <w:tcPr>
            <w:tcW w:w="993" w:type="dxa"/>
          </w:tcPr>
          <w:p w14:paraId="0EA427B5" w14:textId="2F8A8217" w:rsidR="00515459" w:rsidRDefault="0085649A" w:rsidP="0BFD5BE3">
            <w:r>
              <w:t>S</w:t>
            </w:r>
            <w:r w:rsidR="18416C9C">
              <w:t>witch</w:t>
            </w:r>
          </w:p>
        </w:tc>
        <w:tc>
          <w:tcPr>
            <w:tcW w:w="1735" w:type="dxa"/>
          </w:tcPr>
          <w:p w14:paraId="50F0361D" w14:textId="2C01EFA0" w:rsidR="00515459" w:rsidRDefault="50A457D4" w:rsidP="0BFD5BE3">
            <w:r>
              <w:t>Catalyst 2960 Series</w:t>
            </w:r>
          </w:p>
          <w:p w14:paraId="4A93F3BD" w14:textId="431B3B96" w:rsidR="00515459" w:rsidRDefault="00515459" w:rsidP="0BFD5BE3"/>
        </w:tc>
        <w:tc>
          <w:tcPr>
            <w:tcW w:w="816" w:type="dxa"/>
          </w:tcPr>
          <w:p w14:paraId="28FA8136" w14:textId="0CE55CBA" w:rsidR="00515459" w:rsidRDefault="5ADDBDC0" w:rsidP="0BFD5BE3">
            <w:r>
              <w:t>15.0</w:t>
            </w:r>
          </w:p>
        </w:tc>
        <w:tc>
          <w:tcPr>
            <w:tcW w:w="1708" w:type="dxa"/>
          </w:tcPr>
          <w:p w14:paraId="2D3BCF82" w14:textId="284D3DD4" w:rsidR="00515459" w:rsidRDefault="662FE158" w:rsidP="0BFD5BE3">
            <w:r>
              <w:t>FOC2042Y1ME</w:t>
            </w:r>
          </w:p>
        </w:tc>
        <w:tc>
          <w:tcPr>
            <w:tcW w:w="1262" w:type="dxa"/>
          </w:tcPr>
          <w:p w14:paraId="6A946E5D" w14:textId="6B7FBB9A" w:rsidR="00515459" w:rsidRDefault="662FE158" w:rsidP="0BFD5BE3">
            <w:r>
              <w:t>Con configuración previa</w:t>
            </w:r>
          </w:p>
        </w:tc>
        <w:tc>
          <w:tcPr>
            <w:tcW w:w="1340" w:type="dxa"/>
          </w:tcPr>
          <w:p w14:paraId="7257A077" w14:textId="35F0CD33" w:rsidR="00515459" w:rsidRDefault="662FE158" w:rsidP="0BFD5BE3">
            <w:r>
              <w:t>Si cuenta con contraseña</w:t>
            </w:r>
          </w:p>
          <w:p w14:paraId="5B5AD234" w14:textId="46A97D85" w:rsidR="00515459" w:rsidRDefault="00515459" w:rsidP="0BFD5BE3"/>
        </w:tc>
        <w:tc>
          <w:tcPr>
            <w:tcW w:w="1184" w:type="dxa"/>
          </w:tcPr>
          <w:p w14:paraId="3E7BAABF" w14:textId="162F7710" w:rsidR="00515459" w:rsidRDefault="662FE158" w:rsidP="0BFD5BE3">
            <w:r>
              <w:t>Buen estado</w:t>
            </w:r>
          </w:p>
          <w:p w14:paraId="463F0EB9" w14:textId="3C01D719" w:rsidR="00515459" w:rsidRDefault="00515459" w:rsidP="0BFD5BE3"/>
        </w:tc>
      </w:tr>
      <w:tr w:rsidR="00EA7FF3" w14:paraId="3F58C0CD" w14:textId="77777777" w:rsidTr="0014539A">
        <w:trPr>
          <w:trHeight w:val="300"/>
        </w:trPr>
        <w:tc>
          <w:tcPr>
            <w:tcW w:w="1129" w:type="dxa"/>
          </w:tcPr>
          <w:p w14:paraId="3EC12944" w14:textId="405AB580" w:rsidR="00EA7FF3" w:rsidRDefault="00C44362" w:rsidP="0BFD5BE3">
            <w:r>
              <w:t>Switch 9</w:t>
            </w:r>
          </w:p>
        </w:tc>
        <w:tc>
          <w:tcPr>
            <w:tcW w:w="993" w:type="dxa"/>
          </w:tcPr>
          <w:p w14:paraId="1358D924" w14:textId="6D920E63" w:rsidR="00EA7FF3" w:rsidRDefault="0085649A" w:rsidP="0BFD5BE3">
            <w:r>
              <w:t>S</w:t>
            </w:r>
            <w:r w:rsidR="7141BD9E">
              <w:t>witch</w:t>
            </w:r>
          </w:p>
        </w:tc>
        <w:tc>
          <w:tcPr>
            <w:tcW w:w="1735" w:type="dxa"/>
          </w:tcPr>
          <w:p w14:paraId="528EFFD6" w14:textId="7390528A" w:rsidR="00EA7FF3" w:rsidRDefault="0098376E" w:rsidP="0BFD5BE3">
            <w:r>
              <w:t>C2960 Plus Series</w:t>
            </w:r>
          </w:p>
        </w:tc>
        <w:tc>
          <w:tcPr>
            <w:tcW w:w="816" w:type="dxa"/>
          </w:tcPr>
          <w:p w14:paraId="52F992B4" w14:textId="3FE70BF6" w:rsidR="00EA7FF3" w:rsidRDefault="33E005A5" w:rsidP="0BFD5BE3">
            <w:r>
              <w:t>15.0</w:t>
            </w:r>
          </w:p>
        </w:tc>
        <w:tc>
          <w:tcPr>
            <w:tcW w:w="1708" w:type="dxa"/>
          </w:tcPr>
          <w:p w14:paraId="4B7DD4B0" w14:textId="4CBBC9CB" w:rsidR="00EA7FF3" w:rsidRDefault="0098376E" w:rsidP="0BFD5BE3">
            <w:r>
              <w:t>FOC2042Y1QT</w:t>
            </w:r>
          </w:p>
        </w:tc>
        <w:tc>
          <w:tcPr>
            <w:tcW w:w="1262" w:type="dxa"/>
          </w:tcPr>
          <w:p w14:paraId="355540D9" w14:textId="60CC2C08" w:rsidR="00EA7FF3" w:rsidRDefault="00F857D6" w:rsidP="0BFD5BE3">
            <w:r>
              <w:t>Si tiene: algun</w:t>
            </w:r>
            <w:r w:rsidR="005B7CE3">
              <w:t>as interfaces ethernet, Serial</w:t>
            </w:r>
            <w:r w:rsidR="0020627B">
              <w:t xml:space="preserve"> y line </w:t>
            </w:r>
          </w:p>
        </w:tc>
        <w:tc>
          <w:tcPr>
            <w:tcW w:w="1340" w:type="dxa"/>
          </w:tcPr>
          <w:p w14:paraId="22A5A7AA" w14:textId="73763422" w:rsidR="00EA7FF3" w:rsidRDefault="00A30D73" w:rsidP="0BFD5BE3">
            <w:r>
              <w:t>CISCO</w:t>
            </w:r>
            <w:r w:rsidR="0098376E">
              <w:t xml:space="preserve"> y </w:t>
            </w:r>
            <w:r>
              <w:t>CLASS</w:t>
            </w:r>
          </w:p>
        </w:tc>
        <w:tc>
          <w:tcPr>
            <w:tcW w:w="1184" w:type="dxa"/>
          </w:tcPr>
          <w:p w14:paraId="481DEEA3" w14:textId="46CE8FF0" w:rsidR="00EA7FF3" w:rsidRDefault="00A30D73" w:rsidP="0BFD5BE3">
            <w:r>
              <w:t xml:space="preserve">Las contraseñas son todo en </w:t>
            </w:r>
            <w:r w:rsidR="009943A4">
              <w:t>mayúsculas</w:t>
            </w:r>
          </w:p>
        </w:tc>
      </w:tr>
      <w:tr w:rsidR="00EA7FF3" w14:paraId="5E4F7F8F" w14:textId="77777777" w:rsidTr="0014539A">
        <w:trPr>
          <w:trHeight w:val="801"/>
        </w:trPr>
        <w:tc>
          <w:tcPr>
            <w:tcW w:w="1129" w:type="dxa"/>
          </w:tcPr>
          <w:p w14:paraId="3AC42293" w14:textId="2DE870A4" w:rsidR="00EA7FF3" w:rsidRDefault="0085649A" w:rsidP="0BFD5BE3">
            <w:r>
              <w:t>Switch</w:t>
            </w:r>
          </w:p>
          <w:p w14:paraId="40E0CA54" w14:textId="26342969" w:rsidR="00EA7FF3" w:rsidRDefault="6DBD4A36" w:rsidP="0BFD5BE3">
            <w:r>
              <w:t>Blanco 1</w:t>
            </w:r>
            <w:r w:rsidR="571CFBB2">
              <w:t>Switch</w:t>
            </w:r>
            <w:r w:rsidR="0085649A">
              <w:t xml:space="preserve"> Blanco 1</w:t>
            </w:r>
          </w:p>
        </w:tc>
        <w:tc>
          <w:tcPr>
            <w:tcW w:w="993" w:type="dxa"/>
          </w:tcPr>
          <w:p w14:paraId="0ABEC40C" w14:textId="17C2A283" w:rsidR="00EA7FF3" w:rsidRDefault="6DBD4A36" w:rsidP="0BFD5BE3">
            <w:r>
              <w:t>Switch</w:t>
            </w:r>
            <w:r w:rsidR="571CFBB2">
              <w:t>Switch</w:t>
            </w:r>
          </w:p>
        </w:tc>
        <w:tc>
          <w:tcPr>
            <w:tcW w:w="1735" w:type="dxa"/>
          </w:tcPr>
          <w:p w14:paraId="5373B76E" w14:textId="04674658" w:rsidR="00EA7FF3" w:rsidRDefault="46AE2D20" w:rsidP="0BFD5BE3">
            <w:r>
              <w:t>Modelo Catalyst  1000 series</w:t>
            </w:r>
          </w:p>
        </w:tc>
        <w:tc>
          <w:tcPr>
            <w:tcW w:w="816" w:type="dxa"/>
          </w:tcPr>
          <w:p w14:paraId="1950E436" w14:textId="44111EC5" w:rsidR="00EA7FF3" w:rsidRDefault="06B70A8B" w:rsidP="0BFD5BE3">
            <w:r>
              <w:t>15.</w:t>
            </w:r>
            <w:r w:rsidR="6DBD4A36">
              <w:t>2</w:t>
            </w:r>
            <w:r w:rsidR="57839AC1">
              <w:t>15.</w:t>
            </w:r>
            <w:r>
              <w:t>2</w:t>
            </w:r>
          </w:p>
        </w:tc>
        <w:tc>
          <w:tcPr>
            <w:tcW w:w="1708" w:type="dxa"/>
          </w:tcPr>
          <w:p w14:paraId="2A8B8B2F" w14:textId="64EAF38B" w:rsidR="00EA7FF3" w:rsidRDefault="4213F0DA" w:rsidP="0BFD5BE3">
            <w:r>
              <w:t>FOC2614Y45K</w:t>
            </w:r>
          </w:p>
          <w:p w14:paraId="4F4F98A6" w14:textId="735F2468" w:rsidR="00EA7FF3" w:rsidRDefault="00EA7FF3" w:rsidP="0BFD5BE3"/>
        </w:tc>
        <w:tc>
          <w:tcPr>
            <w:tcW w:w="1262" w:type="dxa"/>
          </w:tcPr>
          <w:p w14:paraId="3B9FF883" w14:textId="632B70E4" w:rsidR="00EA7FF3" w:rsidRDefault="01D26ECF" w:rsidP="0BFD5BE3">
            <w:r>
              <w:t xml:space="preserve">Sin configuración  </w:t>
            </w:r>
          </w:p>
        </w:tc>
        <w:tc>
          <w:tcPr>
            <w:tcW w:w="1340" w:type="dxa"/>
          </w:tcPr>
          <w:p w14:paraId="030D9C20" w14:textId="2092B347" w:rsidR="00EA7FF3" w:rsidRDefault="01D26ECF" w:rsidP="0BFD5BE3">
            <w:r>
              <w:t xml:space="preserve">No cuenta con contraseña  </w:t>
            </w:r>
          </w:p>
        </w:tc>
        <w:tc>
          <w:tcPr>
            <w:tcW w:w="1184" w:type="dxa"/>
          </w:tcPr>
          <w:p w14:paraId="3C2B25A2" w14:textId="77777777" w:rsidR="00EA7FF3" w:rsidRDefault="00EA7FF3" w:rsidP="0BFD5BE3"/>
        </w:tc>
      </w:tr>
      <w:tr w:rsidR="00FF180D" w14:paraId="0915A6AB" w14:textId="77777777" w:rsidTr="0014539A">
        <w:trPr>
          <w:trHeight w:val="801"/>
        </w:trPr>
        <w:tc>
          <w:tcPr>
            <w:tcW w:w="1129" w:type="dxa"/>
          </w:tcPr>
          <w:p w14:paraId="5E49B56C" w14:textId="0627310D" w:rsidR="00FF180D" w:rsidRDefault="0085649A" w:rsidP="0BFD5BE3">
            <w:r>
              <w:t>Switch blanco 2</w:t>
            </w:r>
          </w:p>
        </w:tc>
        <w:tc>
          <w:tcPr>
            <w:tcW w:w="993" w:type="dxa"/>
          </w:tcPr>
          <w:p w14:paraId="4CC1E6B2" w14:textId="366B58AE" w:rsidR="00FF180D" w:rsidRDefault="0085649A" w:rsidP="0BFD5BE3">
            <w:r>
              <w:t>Switch</w:t>
            </w:r>
          </w:p>
        </w:tc>
        <w:tc>
          <w:tcPr>
            <w:tcW w:w="1735" w:type="dxa"/>
          </w:tcPr>
          <w:p w14:paraId="45BC1B2C" w14:textId="5542B506" w:rsidR="00FF180D" w:rsidRDefault="0D9CFFBD" w:rsidP="0BFD5BE3">
            <w:r>
              <w:t>Modelo Catalyst  1000 series</w:t>
            </w:r>
          </w:p>
        </w:tc>
        <w:tc>
          <w:tcPr>
            <w:tcW w:w="816" w:type="dxa"/>
          </w:tcPr>
          <w:p w14:paraId="5C6B3F06" w14:textId="5CCD70B2" w:rsidR="00FF180D" w:rsidRDefault="755B3985" w:rsidP="0BFD5BE3">
            <w:r>
              <w:t>15.2</w:t>
            </w:r>
          </w:p>
        </w:tc>
        <w:tc>
          <w:tcPr>
            <w:tcW w:w="1708" w:type="dxa"/>
          </w:tcPr>
          <w:p w14:paraId="195DB36E" w14:textId="700A2842" w:rsidR="00FF180D" w:rsidRDefault="755B3985" w:rsidP="0BFD5BE3">
            <w:r>
              <w:t>FOC2614Y49</w:t>
            </w:r>
            <w:r w:rsidR="065FE614">
              <w:t>Y</w:t>
            </w:r>
          </w:p>
        </w:tc>
        <w:tc>
          <w:tcPr>
            <w:tcW w:w="1262" w:type="dxa"/>
          </w:tcPr>
          <w:p w14:paraId="6A2C4B15" w14:textId="2F3244DE" w:rsidR="00FF180D" w:rsidRDefault="755B3985" w:rsidP="0BFD5BE3">
            <w:r>
              <w:t>Sin configuración</w:t>
            </w:r>
          </w:p>
          <w:p w14:paraId="3AB94C2B" w14:textId="32B0C7D5" w:rsidR="00FF180D" w:rsidRDefault="00FF180D" w:rsidP="0BFD5BE3"/>
        </w:tc>
        <w:tc>
          <w:tcPr>
            <w:tcW w:w="1340" w:type="dxa"/>
          </w:tcPr>
          <w:p w14:paraId="6C5F6708" w14:textId="29C68E1A" w:rsidR="00FF180D" w:rsidRDefault="755B3985" w:rsidP="0BFD5BE3">
            <w:r>
              <w:t>No cuenta con contraseña</w:t>
            </w:r>
          </w:p>
          <w:p w14:paraId="71ABD2DA" w14:textId="7C15E26F" w:rsidR="00FF180D" w:rsidRDefault="00FF180D" w:rsidP="0BFD5BE3"/>
        </w:tc>
        <w:tc>
          <w:tcPr>
            <w:tcW w:w="1184" w:type="dxa"/>
          </w:tcPr>
          <w:p w14:paraId="67C4EF1A" w14:textId="77777777" w:rsidR="00FF180D" w:rsidRDefault="00FF180D" w:rsidP="0BFD5BE3"/>
        </w:tc>
      </w:tr>
      <w:tr w:rsidR="00EA7FF3" w14:paraId="082867AB" w14:textId="77777777" w:rsidTr="0014539A">
        <w:trPr>
          <w:trHeight w:val="300"/>
        </w:trPr>
        <w:tc>
          <w:tcPr>
            <w:tcW w:w="1129" w:type="dxa"/>
          </w:tcPr>
          <w:p w14:paraId="01DD6D92" w14:textId="688FA8FE" w:rsidR="00EA7FF3" w:rsidRDefault="00E8506E" w:rsidP="0BFD5BE3">
            <w:r>
              <w:t>Router 1</w:t>
            </w:r>
          </w:p>
        </w:tc>
        <w:tc>
          <w:tcPr>
            <w:tcW w:w="993" w:type="dxa"/>
          </w:tcPr>
          <w:p w14:paraId="26C12978" w14:textId="38771103" w:rsidR="00EA7FF3" w:rsidRDefault="732CE455" w:rsidP="0BFD5BE3">
            <w:r>
              <w:t>Router</w:t>
            </w:r>
          </w:p>
        </w:tc>
        <w:tc>
          <w:tcPr>
            <w:tcW w:w="1735" w:type="dxa"/>
          </w:tcPr>
          <w:p w14:paraId="5B60B99C" w14:textId="33050C58" w:rsidR="00EA7FF3" w:rsidRDefault="00EA7FF3" w:rsidP="0BFD5BE3"/>
        </w:tc>
        <w:tc>
          <w:tcPr>
            <w:tcW w:w="816" w:type="dxa"/>
          </w:tcPr>
          <w:p w14:paraId="28BD7E6C" w14:textId="21AE5912" w:rsidR="00EA7FF3" w:rsidRDefault="00EA7FF3" w:rsidP="0BFD5BE3"/>
        </w:tc>
        <w:tc>
          <w:tcPr>
            <w:tcW w:w="1708" w:type="dxa"/>
          </w:tcPr>
          <w:p w14:paraId="08A7CC88" w14:textId="1F8A485D" w:rsidR="00EA7FF3" w:rsidRDefault="00EA7FF3" w:rsidP="0BFD5BE3"/>
        </w:tc>
        <w:tc>
          <w:tcPr>
            <w:tcW w:w="1262" w:type="dxa"/>
          </w:tcPr>
          <w:p w14:paraId="285E21F9" w14:textId="77777777" w:rsidR="00EA7FF3" w:rsidRDefault="00EA7FF3" w:rsidP="0BFD5BE3"/>
        </w:tc>
        <w:tc>
          <w:tcPr>
            <w:tcW w:w="1340" w:type="dxa"/>
          </w:tcPr>
          <w:p w14:paraId="3E4A1982" w14:textId="77777777" w:rsidR="00EA7FF3" w:rsidRDefault="00EA7FF3" w:rsidP="0BFD5BE3"/>
        </w:tc>
        <w:tc>
          <w:tcPr>
            <w:tcW w:w="1184" w:type="dxa"/>
          </w:tcPr>
          <w:p w14:paraId="3BC17814" w14:textId="77777777" w:rsidR="00EA7FF3" w:rsidRDefault="00EA7FF3" w:rsidP="0BFD5BE3"/>
        </w:tc>
      </w:tr>
      <w:tr w:rsidR="00EA7FF3" w14:paraId="5D73FC93" w14:textId="77777777" w:rsidTr="0014539A">
        <w:trPr>
          <w:trHeight w:val="300"/>
        </w:trPr>
        <w:tc>
          <w:tcPr>
            <w:tcW w:w="1129" w:type="dxa"/>
          </w:tcPr>
          <w:p w14:paraId="756307CD" w14:textId="691BE894" w:rsidR="00EA7FF3" w:rsidRDefault="00E8506E" w:rsidP="0BFD5BE3">
            <w:r>
              <w:t>Router 2</w:t>
            </w:r>
          </w:p>
        </w:tc>
        <w:tc>
          <w:tcPr>
            <w:tcW w:w="993" w:type="dxa"/>
          </w:tcPr>
          <w:p w14:paraId="732F3E5A" w14:textId="344653DA" w:rsidR="00EA7FF3" w:rsidRDefault="5D7E7E3D" w:rsidP="0BFD5BE3">
            <w:r>
              <w:t>Router</w:t>
            </w:r>
          </w:p>
        </w:tc>
        <w:tc>
          <w:tcPr>
            <w:tcW w:w="1735" w:type="dxa"/>
          </w:tcPr>
          <w:p w14:paraId="7677FEB3" w14:textId="63B74B5B" w:rsidR="00EA7FF3" w:rsidRDefault="00F276D8" w:rsidP="0BFD5BE3">
            <w:r>
              <w:t>Cisco 2800 Series</w:t>
            </w:r>
          </w:p>
        </w:tc>
        <w:tc>
          <w:tcPr>
            <w:tcW w:w="816" w:type="dxa"/>
          </w:tcPr>
          <w:p w14:paraId="74730A8A" w14:textId="389BBC84" w:rsidR="00EA7FF3" w:rsidRDefault="00F276D8" w:rsidP="0BFD5BE3">
            <w:r>
              <w:t>12.4</w:t>
            </w:r>
          </w:p>
        </w:tc>
        <w:tc>
          <w:tcPr>
            <w:tcW w:w="1708" w:type="dxa"/>
          </w:tcPr>
          <w:p w14:paraId="7C685786" w14:textId="1706E809" w:rsidR="00EA7FF3" w:rsidRDefault="00F276D8" w:rsidP="0BFD5BE3">
            <w:r>
              <w:t>FTX1351AK5F</w:t>
            </w:r>
          </w:p>
        </w:tc>
        <w:tc>
          <w:tcPr>
            <w:tcW w:w="1262" w:type="dxa"/>
          </w:tcPr>
          <w:p w14:paraId="49F2B893" w14:textId="7FB11CA7" w:rsidR="00EA7FF3" w:rsidRDefault="007746F8" w:rsidP="0BFD5BE3">
            <w:r>
              <w:t>Si tiene: algunas interfaces ethernet y Serial</w:t>
            </w:r>
          </w:p>
        </w:tc>
        <w:tc>
          <w:tcPr>
            <w:tcW w:w="1340" w:type="dxa"/>
          </w:tcPr>
          <w:p w14:paraId="7F9FB3D8" w14:textId="4FBBC5EE" w:rsidR="00EA7FF3" w:rsidRDefault="007746F8" w:rsidP="0BFD5BE3">
            <w:r>
              <w:t>No tiene contraseña</w:t>
            </w:r>
          </w:p>
        </w:tc>
        <w:tc>
          <w:tcPr>
            <w:tcW w:w="1184" w:type="dxa"/>
          </w:tcPr>
          <w:p w14:paraId="2CC35A82" w14:textId="1D9F2683" w:rsidR="00EA7FF3" w:rsidRDefault="007746F8" w:rsidP="0BFD5BE3">
            <w:r>
              <w:t>Que no cuenta con password</w:t>
            </w:r>
          </w:p>
        </w:tc>
      </w:tr>
      <w:tr w:rsidR="005D4BA5" w14:paraId="4723E115" w14:textId="77777777" w:rsidTr="0014539A">
        <w:trPr>
          <w:trHeight w:val="300"/>
        </w:trPr>
        <w:tc>
          <w:tcPr>
            <w:tcW w:w="1129" w:type="dxa"/>
          </w:tcPr>
          <w:p w14:paraId="645DDEA4" w14:textId="0D4E3168" w:rsidR="005D4BA5" w:rsidRDefault="005D4BA5" w:rsidP="005D4BA5">
            <w:r>
              <w:t>Router 3</w:t>
            </w:r>
          </w:p>
        </w:tc>
        <w:tc>
          <w:tcPr>
            <w:tcW w:w="993" w:type="dxa"/>
          </w:tcPr>
          <w:p w14:paraId="003322DB" w14:textId="5467339B" w:rsidR="005D4BA5" w:rsidRDefault="005D4BA5" w:rsidP="005D4BA5">
            <w:r>
              <w:t>Router</w:t>
            </w:r>
          </w:p>
        </w:tc>
        <w:tc>
          <w:tcPr>
            <w:tcW w:w="1735" w:type="dxa"/>
          </w:tcPr>
          <w:p w14:paraId="44CCE6E7" w14:textId="270E8605" w:rsidR="005D4BA5" w:rsidRDefault="005D4BA5" w:rsidP="005D4BA5">
            <w:r>
              <w:t>Cisco 2900 Series</w:t>
            </w:r>
          </w:p>
        </w:tc>
        <w:tc>
          <w:tcPr>
            <w:tcW w:w="816" w:type="dxa"/>
          </w:tcPr>
          <w:p w14:paraId="03C3005E" w14:textId="7A4BDF0F" w:rsidR="005D4BA5" w:rsidRDefault="005D4BA5" w:rsidP="005D4BA5">
            <w:r>
              <w:t>15.2</w:t>
            </w:r>
          </w:p>
        </w:tc>
        <w:tc>
          <w:tcPr>
            <w:tcW w:w="1708" w:type="dxa"/>
          </w:tcPr>
          <w:p w14:paraId="6AF1CCD8" w14:textId="5AB901E9" w:rsidR="005D4BA5" w:rsidRDefault="005D4BA5" w:rsidP="005D4BA5">
            <w:r>
              <w:t>FTX17488249</w:t>
            </w:r>
          </w:p>
        </w:tc>
        <w:tc>
          <w:tcPr>
            <w:tcW w:w="1262" w:type="dxa"/>
          </w:tcPr>
          <w:p w14:paraId="594C6B3C" w14:textId="0845DB38" w:rsidR="005D4BA5" w:rsidRDefault="005D4BA5" w:rsidP="005D4BA5">
            <w:r>
              <w:t>Si tiene: algunas interfaces ethernet y Serial</w:t>
            </w:r>
          </w:p>
        </w:tc>
        <w:tc>
          <w:tcPr>
            <w:tcW w:w="1340" w:type="dxa"/>
          </w:tcPr>
          <w:p w14:paraId="63BAC4DF" w14:textId="042DECB8" w:rsidR="005D4BA5" w:rsidRDefault="006C0172" w:rsidP="005D4BA5">
            <w:r>
              <w:t>N</w:t>
            </w:r>
            <w:r w:rsidR="00A16A87">
              <w:t>o tien</w:t>
            </w:r>
            <w:hyperlink r:id="rId21" w:history="1">
              <w:r w:rsidR="009C70BD" w:rsidRPr="009C70BD">
                <w:rPr>
                  <w:rStyle w:val="Hyperlink"/>
                </w:rPr>
                <w:t>obsidian://open/?vault=Obsidian%20Vault&amp;file=Pasted%20image%2020250911084636.png</w:t>
              </w:r>
            </w:hyperlink>
            <w:r w:rsidR="00A16A87">
              <w:t xml:space="preserve">e </w:t>
            </w:r>
            <w:r w:rsidR="0031517E">
              <w:t>contraseña</w:t>
            </w:r>
          </w:p>
        </w:tc>
        <w:tc>
          <w:tcPr>
            <w:tcW w:w="1184" w:type="dxa"/>
          </w:tcPr>
          <w:p w14:paraId="0F1F8451" w14:textId="20466C15" w:rsidR="005D4BA5" w:rsidRDefault="00227DCD" w:rsidP="005D4BA5">
            <w:r>
              <w:t>Que no cuenta con password</w:t>
            </w:r>
          </w:p>
        </w:tc>
      </w:tr>
      <w:tr w:rsidR="002658EB" w14:paraId="623CB5BD" w14:textId="77777777" w:rsidTr="0014539A">
        <w:trPr>
          <w:trHeight w:val="300"/>
        </w:trPr>
        <w:tc>
          <w:tcPr>
            <w:tcW w:w="1129" w:type="dxa"/>
          </w:tcPr>
          <w:p w14:paraId="4B2E3FAB" w14:textId="700FAA76" w:rsidR="002658EB" w:rsidRDefault="002255DF" w:rsidP="005D4BA5">
            <w:r>
              <w:t>Router 4</w:t>
            </w:r>
          </w:p>
        </w:tc>
        <w:tc>
          <w:tcPr>
            <w:tcW w:w="993" w:type="dxa"/>
          </w:tcPr>
          <w:p w14:paraId="484D5FBB" w14:textId="77777777" w:rsidR="002658EB" w:rsidRDefault="002658EB" w:rsidP="005D4BA5"/>
        </w:tc>
        <w:tc>
          <w:tcPr>
            <w:tcW w:w="1735" w:type="dxa"/>
          </w:tcPr>
          <w:p w14:paraId="5B5E7641" w14:textId="77777777" w:rsidR="002658EB" w:rsidRDefault="002658EB" w:rsidP="005D4BA5"/>
        </w:tc>
        <w:tc>
          <w:tcPr>
            <w:tcW w:w="816" w:type="dxa"/>
          </w:tcPr>
          <w:p w14:paraId="51EB75FA" w14:textId="77777777" w:rsidR="002658EB" w:rsidRDefault="002658EB" w:rsidP="005D4BA5"/>
        </w:tc>
        <w:tc>
          <w:tcPr>
            <w:tcW w:w="1708" w:type="dxa"/>
          </w:tcPr>
          <w:p w14:paraId="5119D3E8" w14:textId="77777777" w:rsidR="002658EB" w:rsidRDefault="002658EB" w:rsidP="005D4BA5"/>
        </w:tc>
        <w:tc>
          <w:tcPr>
            <w:tcW w:w="1262" w:type="dxa"/>
          </w:tcPr>
          <w:p w14:paraId="66E34E2F" w14:textId="77777777" w:rsidR="002658EB" w:rsidRDefault="002658EB" w:rsidP="005D4BA5"/>
        </w:tc>
        <w:tc>
          <w:tcPr>
            <w:tcW w:w="1340" w:type="dxa"/>
          </w:tcPr>
          <w:p w14:paraId="393B5849" w14:textId="77777777" w:rsidR="002658EB" w:rsidRDefault="002658EB" w:rsidP="005D4BA5"/>
        </w:tc>
        <w:tc>
          <w:tcPr>
            <w:tcW w:w="1184" w:type="dxa"/>
          </w:tcPr>
          <w:p w14:paraId="34B6C1FC" w14:textId="77777777" w:rsidR="002658EB" w:rsidRDefault="002658EB" w:rsidP="005D4BA5"/>
        </w:tc>
      </w:tr>
      <w:tr w:rsidR="002658EB" w14:paraId="0E8D28B9" w14:textId="77777777" w:rsidTr="0014539A">
        <w:trPr>
          <w:trHeight w:val="300"/>
        </w:trPr>
        <w:tc>
          <w:tcPr>
            <w:tcW w:w="1129" w:type="dxa"/>
          </w:tcPr>
          <w:p w14:paraId="759DBAFC" w14:textId="491A8BE6" w:rsidR="002658EB" w:rsidRDefault="002255DF" w:rsidP="005D4BA5">
            <w:r>
              <w:t>Router</w:t>
            </w:r>
            <w:r w:rsidR="00571F0D">
              <w:t xml:space="preserve"> 5</w:t>
            </w:r>
          </w:p>
        </w:tc>
        <w:tc>
          <w:tcPr>
            <w:tcW w:w="993" w:type="dxa"/>
          </w:tcPr>
          <w:p w14:paraId="3F1B5932" w14:textId="77777777" w:rsidR="002658EB" w:rsidRDefault="002658EB" w:rsidP="005D4BA5"/>
        </w:tc>
        <w:tc>
          <w:tcPr>
            <w:tcW w:w="1735" w:type="dxa"/>
          </w:tcPr>
          <w:p w14:paraId="1739B28D" w14:textId="77777777" w:rsidR="002658EB" w:rsidRDefault="002658EB" w:rsidP="005D4BA5"/>
        </w:tc>
        <w:tc>
          <w:tcPr>
            <w:tcW w:w="816" w:type="dxa"/>
          </w:tcPr>
          <w:p w14:paraId="1B838778" w14:textId="77777777" w:rsidR="002658EB" w:rsidRDefault="002658EB" w:rsidP="005D4BA5"/>
        </w:tc>
        <w:tc>
          <w:tcPr>
            <w:tcW w:w="1708" w:type="dxa"/>
          </w:tcPr>
          <w:p w14:paraId="1FF0BB92" w14:textId="77777777" w:rsidR="002658EB" w:rsidRDefault="002658EB" w:rsidP="005D4BA5"/>
        </w:tc>
        <w:tc>
          <w:tcPr>
            <w:tcW w:w="1262" w:type="dxa"/>
          </w:tcPr>
          <w:p w14:paraId="7158939F" w14:textId="77777777" w:rsidR="002658EB" w:rsidRDefault="002658EB" w:rsidP="005D4BA5"/>
        </w:tc>
        <w:tc>
          <w:tcPr>
            <w:tcW w:w="1340" w:type="dxa"/>
          </w:tcPr>
          <w:p w14:paraId="6E2434D1" w14:textId="77777777" w:rsidR="002658EB" w:rsidRDefault="002658EB" w:rsidP="005D4BA5"/>
        </w:tc>
        <w:tc>
          <w:tcPr>
            <w:tcW w:w="1184" w:type="dxa"/>
          </w:tcPr>
          <w:p w14:paraId="7E0B3214" w14:textId="77777777" w:rsidR="002658EB" w:rsidRDefault="002658EB" w:rsidP="005D4BA5"/>
        </w:tc>
      </w:tr>
      <w:tr w:rsidR="002658EB" w14:paraId="7CCB28F8" w14:textId="77777777" w:rsidTr="0014539A">
        <w:trPr>
          <w:trHeight w:val="300"/>
        </w:trPr>
        <w:tc>
          <w:tcPr>
            <w:tcW w:w="1129" w:type="dxa"/>
          </w:tcPr>
          <w:p w14:paraId="22842E79" w14:textId="14D68500" w:rsidR="002658EB" w:rsidRDefault="00571F0D" w:rsidP="005D4BA5">
            <w:r>
              <w:t>Router</w:t>
            </w:r>
            <w:r w:rsidR="00552508">
              <w:t xml:space="preserve"> 6</w:t>
            </w:r>
          </w:p>
        </w:tc>
        <w:tc>
          <w:tcPr>
            <w:tcW w:w="993" w:type="dxa"/>
          </w:tcPr>
          <w:p w14:paraId="43F78DE8" w14:textId="0EB12207" w:rsidR="002658EB" w:rsidRDefault="00AC4525" w:rsidP="005D4BA5">
            <w:r>
              <w:t>Router</w:t>
            </w:r>
          </w:p>
        </w:tc>
        <w:tc>
          <w:tcPr>
            <w:tcW w:w="1735" w:type="dxa"/>
          </w:tcPr>
          <w:p w14:paraId="0B0BCEBB" w14:textId="40479D9A" w:rsidR="002658EB" w:rsidRDefault="00307C02" w:rsidP="005D4BA5">
            <w:r>
              <w:t>Cisco 2</w:t>
            </w:r>
            <w:r w:rsidR="00D66C6D">
              <w:t>900</w:t>
            </w:r>
            <w:r w:rsidR="000E70D0">
              <w:t xml:space="preserve"> Series</w:t>
            </w:r>
          </w:p>
        </w:tc>
        <w:tc>
          <w:tcPr>
            <w:tcW w:w="816" w:type="dxa"/>
          </w:tcPr>
          <w:p w14:paraId="5F06A06B" w14:textId="4A95FFAE" w:rsidR="002658EB" w:rsidRDefault="00D34176" w:rsidP="005D4BA5">
            <w:r>
              <w:t>15.4</w:t>
            </w:r>
          </w:p>
        </w:tc>
        <w:tc>
          <w:tcPr>
            <w:tcW w:w="1708" w:type="dxa"/>
          </w:tcPr>
          <w:p w14:paraId="1C450376" w14:textId="37B414B8" w:rsidR="002658EB" w:rsidRDefault="00D66C6D" w:rsidP="005D4BA5">
            <w:r>
              <w:t>FJC2047A0MD</w:t>
            </w:r>
          </w:p>
        </w:tc>
        <w:tc>
          <w:tcPr>
            <w:tcW w:w="1262" w:type="dxa"/>
          </w:tcPr>
          <w:p w14:paraId="1EA29080" w14:textId="612E8F7A" w:rsidR="002658EB" w:rsidRDefault="00227DCD" w:rsidP="005D4BA5">
            <w:r>
              <w:t>S</w:t>
            </w:r>
            <w:r w:rsidR="009C70BD">
              <w:t>i</w:t>
            </w:r>
            <w:r>
              <w:t xml:space="preserve"> tiene: algunas interfaces ethernet y Serial</w:t>
            </w:r>
          </w:p>
        </w:tc>
        <w:tc>
          <w:tcPr>
            <w:tcW w:w="1340" w:type="dxa"/>
          </w:tcPr>
          <w:p w14:paraId="5D8E2EAD" w14:textId="36891E19" w:rsidR="002658EB" w:rsidRDefault="00227DCD" w:rsidP="005D4BA5">
            <w:r>
              <w:t>No tiene contraseña</w:t>
            </w:r>
          </w:p>
        </w:tc>
        <w:tc>
          <w:tcPr>
            <w:tcW w:w="1184" w:type="dxa"/>
          </w:tcPr>
          <w:p w14:paraId="32A19B2F" w14:textId="7E0A3275" w:rsidR="002658EB" w:rsidRDefault="00227DCD" w:rsidP="005D4BA5">
            <w:r>
              <w:t>Que no cuenta con password</w:t>
            </w:r>
          </w:p>
        </w:tc>
      </w:tr>
      <w:tr w:rsidR="009C70BD" w14:paraId="0088CF33" w14:textId="77777777" w:rsidTr="0014539A">
        <w:trPr>
          <w:trHeight w:val="300"/>
        </w:trPr>
        <w:tc>
          <w:tcPr>
            <w:tcW w:w="1129" w:type="dxa"/>
          </w:tcPr>
          <w:p w14:paraId="16997932" w14:textId="773BCAA6" w:rsidR="009C70BD" w:rsidRDefault="009C70BD" w:rsidP="009C70BD">
            <w:r>
              <w:t>Router 7</w:t>
            </w:r>
          </w:p>
        </w:tc>
        <w:tc>
          <w:tcPr>
            <w:tcW w:w="993" w:type="dxa"/>
          </w:tcPr>
          <w:p w14:paraId="18CB4211" w14:textId="10C923A7" w:rsidR="009C70BD" w:rsidRDefault="009C70BD" w:rsidP="009C70BD">
            <w:r>
              <w:t>Router</w:t>
            </w:r>
          </w:p>
        </w:tc>
        <w:tc>
          <w:tcPr>
            <w:tcW w:w="1735" w:type="dxa"/>
          </w:tcPr>
          <w:p w14:paraId="48B243EB" w14:textId="0BB28B04" w:rsidR="009C70BD" w:rsidRDefault="009C70BD" w:rsidP="009C70BD">
            <w:r>
              <w:t>Cisco 2900 Series</w:t>
            </w:r>
          </w:p>
        </w:tc>
        <w:tc>
          <w:tcPr>
            <w:tcW w:w="816" w:type="dxa"/>
          </w:tcPr>
          <w:p w14:paraId="79E45B9E" w14:textId="1CDD6F61" w:rsidR="009C70BD" w:rsidRDefault="009C70BD" w:rsidP="009C70BD">
            <w:r>
              <w:t>15.4</w:t>
            </w:r>
          </w:p>
        </w:tc>
        <w:tc>
          <w:tcPr>
            <w:tcW w:w="1708" w:type="dxa"/>
          </w:tcPr>
          <w:p w14:paraId="489BC704" w14:textId="37C72FE0" w:rsidR="009C70BD" w:rsidRDefault="009C70BD" w:rsidP="009C70BD">
            <w:r>
              <w:t>FJC2046A147</w:t>
            </w:r>
          </w:p>
        </w:tc>
        <w:tc>
          <w:tcPr>
            <w:tcW w:w="1262" w:type="dxa"/>
          </w:tcPr>
          <w:p w14:paraId="1B2EBFCB" w14:textId="3ACE8FDE" w:rsidR="009C70BD" w:rsidRDefault="009C70BD" w:rsidP="009C70BD">
            <w:r>
              <w:t xml:space="preserve">Si tiene: algunas interfaces ethernet, Serial y line </w:t>
            </w:r>
          </w:p>
        </w:tc>
        <w:tc>
          <w:tcPr>
            <w:tcW w:w="1340" w:type="dxa"/>
          </w:tcPr>
          <w:p w14:paraId="003EBFDE" w14:textId="77777777" w:rsidR="009C70BD" w:rsidRDefault="009C70BD" w:rsidP="009C70BD">
            <w:r>
              <w:t>Si tiene configurada:</w:t>
            </w:r>
          </w:p>
          <w:p w14:paraId="6B809254" w14:textId="379C023D" w:rsidR="009C70BD" w:rsidRDefault="009C70BD" w:rsidP="009C70BD">
            <w:r>
              <w:t>cisco y class</w:t>
            </w:r>
          </w:p>
        </w:tc>
        <w:tc>
          <w:tcPr>
            <w:tcW w:w="1184" w:type="dxa"/>
          </w:tcPr>
          <w:p w14:paraId="3E7A9A93" w14:textId="77777777" w:rsidR="009C70BD" w:rsidRDefault="009C70BD" w:rsidP="009C70BD"/>
        </w:tc>
      </w:tr>
      <w:tr w:rsidR="009C70BD" w14:paraId="3DC9119C" w14:textId="77777777" w:rsidTr="0014539A">
        <w:trPr>
          <w:trHeight w:val="300"/>
        </w:trPr>
        <w:tc>
          <w:tcPr>
            <w:tcW w:w="1129" w:type="dxa"/>
          </w:tcPr>
          <w:p w14:paraId="1A57B6D5" w14:textId="3A1EC0AF" w:rsidR="009C70BD" w:rsidRDefault="009C70BD" w:rsidP="009C70BD">
            <w:r>
              <w:t>Router 8</w:t>
            </w:r>
          </w:p>
        </w:tc>
        <w:tc>
          <w:tcPr>
            <w:tcW w:w="993" w:type="dxa"/>
          </w:tcPr>
          <w:p w14:paraId="320DCF23" w14:textId="114094D0" w:rsidR="009C70BD" w:rsidRDefault="009C70BD" w:rsidP="009C70BD">
            <w:r>
              <w:t>Router</w:t>
            </w:r>
          </w:p>
        </w:tc>
        <w:tc>
          <w:tcPr>
            <w:tcW w:w="1735" w:type="dxa"/>
          </w:tcPr>
          <w:p w14:paraId="56D04FAD" w14:textId="4B983F8B" w:rsidR="009C70BD" w:rsidRDefault="009C70BD" w:rsidP="009C70BD">
            <w:r>
              <w:t>Cisco 2900 Series</w:t>
            </w:r>
          </w:p>
        </w:tc>
        <w:tc>
          <w:tcPr>
            <w:tcW w:w="816" w:type="dxa"/>
          </w:tcPr>
          <w:p w14:paraId="108D7126" w14:textId="3FEC80BA" w:rsidR="009C70BD" w:rsidRDefault="009C70BD" w:rsidP="009C70BD">
            <w:r>
              <w:t>15.4</w:t>
            </w:r>
          </w:p>
        </w:tc>
        <w:tc>
          <w:tcPr>
            <w:tcW w:w="1708" w:type="dxa"/>
          </w:tcPr>
          <w:p w14:paraId="1D3A755B" w14:textId="047A8278" w:rsidR="009C70BD" w:rsidRDefault="009C70BD" w:rsidP="009C70BD">
            <w:r>
              <w:t>FJC2047A0ME</w:t>
            </w:r>
          </w:p>
        </w:tc>
        <w:tc>
          <w:tcPr>
            <w:tcW w:w="1262" w:type="dxa"/>
          </w:tcPr>
          <w:p w14:paraId="66B4E086" w14:textId="403CA284" w:rsidR="009C70BD" w:rsidRDefault="009C70BD" w:rsidP="009C70BD">
            <w:r>
              <w:t xml:space="preserve">Si tiene: algunas interfaces ethernet, Serial y line </w:t>
            </w:r>
          </w:p>
        </w:tc>
        <w:tc>
          <w:tcPr>
            <w:tcW w:w="1340" w:type="dxa"/>
          </w:tcPr>
          <w:p w14:paraId="441664EC" w14:textId="061C96AE" w:rsidR="009C70BD" w:rsidRDefault="00CC0DFB" w:rsidP="009C70BD">
            <w:r w:rsidRPr="00CC0DFB">
              <w:t>Contrase</w:t>
            </w:r>
            <w:r w:rsidRPr="00CC0DFB">
              <w:rPr>
                <w:rFonts w:hint="cs"/>
              </w:rPr>
              <w:t>ñ</w:t>
            </w:r>
            <w:r w:rsidRPr="00CC0DFB">
              <w:t>a: cisco y class</w:t>
            </w:r>
          </w:p>
        </w:tc>
        <w:tc>
          <w:tcPr>
            <w:tcW w:w="1184" w:type="dxa"/>
          </w:tcPr>
          <w:p w14:paraId="2A2A8F52" w14:textId="77777777" w:rsidR="009C70BD" w:rsidRDefault="009C70BD" w:rsidP="009C70BD"/>
        </w:tc>
      </w:tr>
    </w:tbl>
    <w:p w14:paraId="4B1FBEC6" w14:textId="2A15AEF1" w:rsidR="00B65848" w:rsidRPr="00B65848" w:rsidRDefault="00B65848" w:rsidP="00B65848"/>
    <w:p w14:paraId="4375D3FB" w14:textId="0BD01E9F" w:rsidR="7A063675" w:rsidRDefault="000D37DA" w:rsidP="7A063675">
      <w:r>
        <w:t>Conclusión</w:t>
      </w:r>
    </w:p>
    <w:p w14:paraId="0C866A86" w14:textId="03769167" w:rsidR="4ED7B025" w:rsidRDefault="4ED7B025"/>
    <w:p w14:paraId="240849B8" w14:textId="2540CC5F" w:rsidR="4ED7B025" w:rsidRDefault="4ED7B025"/>
    <w:p w14:paraId="40A73243" w14:textId="729B86C9" w:rsidR="4ED7B025" w:rsidRDefault="4ED7B025"/>
    <w:p w14:paraId="054784A6" w14:textId="5E72F9EF" w:rsidR="4ED7B025" w:rsidRDefault="4ED7B025"/>
    <w:p w14:paraId="3EE68FB1" w14:textId="3A5BC0EC" w:rsidR="4ED7B025" w:rsidRDefault="4ED7B025"/>
    <w:p w14:paraId="573B0944" w14:textId="32AACB3C" w:rsidR="4ED7B025" w:rsidRDefault="4ED7B025"/>
    <w:p w14:paraId="48E985D1" w14:textId="3D6789D1" w:rsidR="4ED7B025" w:rsidRDefault="4ED7B025"/>
    <w:p w14:paraId="19C65A96" w14:textId="39C52FA2" w:rsidR="4ED7B025" w:rsidRDefault="4ED7B025"/>
    <w:p w14:paraId="0A0ADAC7" w14:textId="257E4765" w:rsidR="4ED7B025" w:rsidRDefault="4ED7B025"/>
    <w:p w14:paraId="478CF445" w14:textId="2CE397FC" w:rsidR="4ED7B025" w:rsidRDefault="4ED7B025"/>
    <w:p w14:paraId="347951BC" w14:textId="2D416C2B" w:rsidR="000D37DA" w:rsidRDefault="000D37DA"/>
    <w:p w14:paraId="41DF836A" w14:textId="36C15286" w:rsidR="000D37DA" w:rsidRDefault="000D37DA"/>
    <w:p w14:paraId="3187B06D" w14:textId="3D8825F5" w:rsidR="000D37DA" w:rsidRDefault="000D37DA"/>
    <w:p w14:paraId="2B24F21C" w14:textId="4368E84D" w:rsidR="000D37DA" w:rsidRDefault="000D37DA"/>
    <w:p w14:paraId="2AA49A6E" w14:textId="07C53A3E" w:rsidR="000D37DA" w:rsidRDefault="000D37DA"/>
    <w:p w14:paraId="34580C8E" w14:textId="30E6679F" w:rsidR="000D37DA" w:rsidRDefault="000D37DA"/>
    <w:p w14:paraId="122215E8" w14:textId="40AF2246" w:rsidR="000D37DA" w:rsidRDefault="000D37DA"/>
    <w:p w14:paraId="19C2ABBA" w14:textId="5C42BF4F" w:rsidR="000D37DA" w:rsidRDefault="000D37DA"/>
    <w:p w14:paraId="07B21125" w14:textId="55486AF1" w:rsidR="000D37DA" w:rsidRDefault="000D37DA"/>
    <w:p w14:paraId="563B89B9" w14:textId="451F66CF" w:rsidR="000D37DA" w:rsidRDefault="000D37DA"/>
    <w:p w14:paraId="60B7DC8D" w14:textId="089506C3" w:rsidR="000D37DA" w:rsidRDefault="000D37DA"/>
    <w:p w14:paraId="58310BC7" w14:textId="6C9DC02F" w:rsidR="000D37DA" w:rsidRDefault="000D37DA"/>
    <w:p w14:paraId="66C10C2F" w14:textId="77777777" w:rsidR="000D37DA" w:rsidRDefault="000D37DA"/>
    <w:p w14:paraId="7F5037A9" w14:textId="5A51E310" w:rsidR="001A5A06" w:rsidRDefault="001A5A06" w:rsidP="001A5A06">
      <w:pPr>
        <w:pStyle w:val="Heading1"/>
        <w:rPr>
          <w:rFonts w:hint="eastAsia"/>
        </w:rPr>
      </w:pPr>
      <w:r>
        <w:t>Anexos</w:t>
      </w:r>
    </w:p>
    <w:p w14:paraId="0D12D8AC" w14:textId="419EF2A6" w:rsidR="4ED7B025" w:rsidRDefault="4ED7B025"/>
    <w:p w14:paraId="1A64B42F" w14:textId="25E12B14" w:rsidR="4ED7B025" w:rsidRDefault="4ED7B025"/>
    <w:p w14:paraId="62F75DCD" w14:textId="7C231312" w:rsidR="4ED7B025" w:rsidRDefault="4ED7B025"/>
    <w:p w14:paraId="2F8365B6" w14:textId="3C05D7A5" w:rsidR="4ED7B025" w:rsidRDefault="4ED7B025"/>
    <w:p w14:paraId="4C46CD4D" w14:textId="5B2260EB" w:rsidR="00543349" w:rsidRDefault="00543349"/>
    <w:sectPr w:rsidR="00543349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6659D" w14:textId="77777777" w:rsidR="00134FF9" w:rsidRDefault="00134FF9">
      <w:pPr>
        <w:spacing w:after="0" w:line="240" w:lineRule="auto"/>
      </w:pPr>
      <w:r>
        <w:separator/>
      </w:r>
    </w:p>
  </w:endnote>
  <w:endnote w:type="continuationSeparator" w:id="0">
    <w:p w14:paraId="485F1DF5" w14:textId="77777777" w:rsidR="00134FF9" w:rsidRDefault="00134FF9">
      <w:pPr>
        <w:spacing w:after="0" w:line="240" w:lineRule="auto"/>
      </w:pPr>
      <w:r>
        <w:continuationSeparator/>
      </w:r>
    </w:p>
  </w:endnote>
  <w:endnote w:type="continuationNotice" w:id="1">
    <w:p w14:paraId="065A5CFF" w14:textId="77777777" w:rsidR="00134FF9" w:rsidRDefault="00134F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B830DF8" w14:paraId="7E08F41F" w14:textId="77777777" w:rsidTr="6B830DF8">
      <w:trPr>
        <w:trHeight w:val="300"/>
      </w:trPr>
      <w:tc>
        <w:tcPr>
          <w:tcW w:w="2945" w:type="dxa"/>
        </w:tcPr>
        <w:p w14:paraId="6161D88C" w14:textId="2FE3FE61" w:rsidR="6B830DF8" w:rsidRDefault="6B830DF8" w:rsidP="6B830DF8">
          <w:pPr>
            <w:pStyle w:val="Header"/>
            <w:ind w:left="-115"/>
          </w:pPr>
        </w:p>
      </w:tc>
      <w:tc>
        <w:tcPr>
          <w:tcW w:w="2945" w:type="dxa"/>
        </w:tcPr>
        <w:p w14:paraId="45F1CE41" w14:textId="79CFF1ED" w:rsidR="6B830DF8" w:rsidRDefault="6B830DF8" w:rsidP="6B830DF8">
          <w:pPr>
            <w:pStyle w:val="Header"/>
            <w:jc w:val="center"/>
          </w:pPr>
        </w:p>
      </w:tc>
      <w:tc>
        <w:tcPr>
          <w:tcW w:w="2945" w:type="dxa"/>
        </w:tcPr>
        <w:p w14:paraId="21415292" w14:textId="27BB6B2D" w:rsidR="6B830DF8" w:rsidRDefault="6B830DF8" w:rsidP="6B830DF8">
          <w:pPr>
            <w:pStyle w:val="Header"/>
            <w:ind w:right="-115"/>
            <w:jc w:val="right"/>
          </w:pPr>
        </w:p>
      </w:tc>
    </w:tr>
  </w:tbl>
  <w:p w14:paraId="2047FA22" w14:textId="29754B40" w:rsidR="6B830DF8" w:rsidRDefault="6B830DF8" w:rsidP="6B830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9756E" w14:textId="77777777" w:rsidR="00134FF9" w:rsidRDefault="00134FF9">
      <w:pPr>
        <w:spacing w:after="0" w:line="240" w:lineRule="auto"/>
      </w:pPr>
      <w:r>
        <w:separator/>
      </w:r>
    </w:p>
  </w:footnote>
  <w:footnote w:type="continuationSeparator" w:id="0">
    <w:p w14:paraId="73B461E5" w14:textId="77777777" w:rsidR="00134FF9" w:rsidRDefault="00134FF9">
      <w:pPr>
        <w:spacing w:after="0" w:line="240" w:lineRule="auto"/>
      </w:pPr>
      <w:r>
        <w:continuationSeparator/>
      </w:r>
    </w:p>
  </w:footnote>
  <w:footnote w:type="continuationNotice" w:id="1">
    <w:p w14:paraId="61E928F5" w14:textId="77777777" w:rsidR="00134FF9" w:rsidRDefault="00134F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B830DF8" w14:paraId="06CB3918" w14:textId="77777777" w:rsidTr="6B830DF8">
      <w:trPr>
        <w:trHeight w:val="300"/>
      </w:trPr>
      <w:tc>
        <w:tcPr>
          <w:tcW w:w="2945" w:type="dxa"/>
        </w:tcPr>
        <w:p w14:paraId="189A37D0" w14:textId="65B997F8" w:rsidR="6B830DF8" w:rsidRDefault="6B830DF8" w:rsidP="6B830DF8">
          <w:pPr>
            <w:pStyle w:val="Header"/>
            <w:ind w:left="-115"/>
          </w:pPr>
        </w:p>
      </w:tc>
      <w:tc>
        <w:tcPr>
          <w:tcW w:w="2945" w:type="dxa"/>
        </w:tcPr>
        <w:p w14:paraId="5D8573D1" w14:textId="2E58E147" w:rsidR="6B830DF8" w:rsidRDefault="6B830DF8" w:rsidP="6B830DF8">
          <w:pPr>
            <w:pStyle w:val="Header"/>
            <w:jc w:val="center"/>
          </w:pPr>
        </w:p>
      </w:tc>
      <w:tc>
        <w:tcPr>
          <w:tcW w:w="2945" w:type="dxa"/>
        </w:tcPr>
        <w:p w14:paraId="3E7F5890" w14:textId="3A9830BA" w:rsidR="6B830DF8" w:rsidRDefault="6B830DF8" w:rsidP="6B830DF8">
          <w:pPr>
            <w:pStyle w:val="Header"/>
            <w:ind w:right="-115"/>
            <w:jc w:val="right"/>
          </w:pPr>
        </w:p>
      </w:tc>
    </w:tr>
  </w:tbl>
  <w:p w14:paraId="026893EC" w14:textId="0C802688" w:rsidR="6B830DF8" w:rsidRDefault="6B830DF8" w:rsidP="6B830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BD"/>
    <w:rsid w:val="00000ACE"/>
    <w:rsid w:val="00004500"/>
    <w:rsid w:val="00016656"/>
    <w:rsid w:val="000212A6"/>
    <w:rsid w:val="0004673A"/>
    <w:rsid w:val="00053349"/>
    <w:rsid w:val="000610CC"/>
    <w:rsid w:val="000641CA"/>
    <w:rsid w:val="0007184A"/>
    <w:rsid w:val="00071D9D"/>
    <w:rsid w:val="00073CED"/>
    <w:rsid w:val="00076056"/>
    <w:rsid w:val="00082221"/>
    <w:rsid w:val="00090633"/>
    <w:rsid w:val="00092122"/>
    <w:rsid w:val="00092723"/>
    <w:rsid w:val="00096F54"/>
    <w:rsid w:val="000A0EDD"/>
    <w:rsid w:val="000B1204"/>
    <w:rsid w:val="000B2033"/>
    <w:rsid w:val="000B32B7"/>
    <w:rsid w:val="000B7048"/>
    <w:rsid w:val="000B73C0"/>
    <w:rsid w:val="000B7FF1"/>
    <w:rsid w:val="000C3730"/>
    <w:rsid w:val="000D0C99"/>
    <w:rsid w:val="000D26B8"/>
    <w:rsid w:val="000D37DA"/>
    <w:rsid w:val="000E40AE"/>
    <w:rsid w:val="000E70D0"/>
    <w:rsid w:val="000E761D"/>
    <w:rsid w:val="000F2745"/>
    <w:rsid w:val="000F2ED2"/>
    <w:rsid w:val="00101919"/>
    <w:rsid w:val="00106A51"/>
    <w:rsid w:val="00111FA3"/>
    <w:rsid w:val="00112EE0"/>
    <w:rsid w:val="00116D29"/>
    <w:rsid w:val="00121517"/>
    <w:rsid w:val="001266BC"/>
    <w:rsid w:val="001312D7"/>
    <w:rsid w:val="00134FF9"/>
    <w:rsid w:val="00144E7D"/>
    <w:rsid w:val="0014539A"/>
    <w:rsid w:val="00145E53"/>
    <w:rsid w:val="001508BB"/>
    <w:rsid w:val="001525F0"/>
    <w:rsid w:val="00152697"/>
    <w:rsid w:val="001536DA"/>
    <w:rsid w:val="00156A40"/>
    <w:rsid w:val="00157A1A"/>
    <w:rsid w:val="0016350B"/>
    <w:rsid w:val="001713FE"/>
    <w:rsid w:val="001854F1"/>
    <w:rsid w:val="001904B3"/>
    <w:rsid w:val="001966E9"/>
    <w:rsid w:val="00196B86"/>
    <w:rsid w:val="001A09F6"/>
    <w:rsid w:val="001A5510"/>
    <w:rsid w:val="001A5A06"/>
    <w:rsid w:val="001B37DC"/>
    <w:rsid w:val="001B61C3"/>
    <w:rsid w:val="001C0C64"/>
    <w:rsid w:val="001C7CD1"/>
    <w:rsid w:val="001D34CC"/>
    <w:rsid w:val="001D690E"/>
    <w:rsid w:val="001D6BA8"/>
    <w:rsid w:val="001E2156"/>
    <w:rsid w:val="001E40CC"/>
    <w:rsid w:val="0020627B"/>
    <w:rsid w:val="002155E0"/>
    <w:rsid w:val="0022206D"/>
    <w:rsid w:val="0022207B"/>
    <w:rsid w:val="002255DF"/>
    <w:rsid w:val="002261F0"/>
    <w:rsid w:val="00227DCD"/>
    <w:rsid w:val="00244215"/>
    <w:rsid w:val="002453F3"/>
    <w:rsid w:val="0024712D"/>
    <w:rsid w:val="00250859"/>
    <w:rsid w:val="0025662E"/>
    <w:rsid w:val="002642D6"/>
    <w:rsid w:val="002658EB"/>
    <w:rsid w:val="00267E52"/>
    <w:rsid w:val="002728FB"/>
    <w:rsid w:val="00294964"/>
    <w:rsid w:val="00295A3E"/>
    <w:rsid w:val="002B3AA0"/>
    <w:rsid w:val="002C06A1"/>
    <w:rsid w:val="002C48D8"/>
    <w:rsid w:val="002D0654"/>
    <w:rsid w:val="002D7A37"/>
    <w:rsid w:val="002E3213"/>
    <w:rsid w:val="002E4D00"/>
    <w:rsid w:val="002F182F"/>
    <w:rsid w:val="002F26C2"/>
    <w:rsid w:val="002F54F3"/>
    <w:rsid w:val="002F5AA9"/>
    <w:rsid w:val="002F5EFE"/>
    <w:rsid w:val="00307C02"/>
    <w:rsid w:val="00313D90"/>
    <w:rsid w:val="0031517E"/>
    <w:rsid w:val="00324289"/>
    <w:rsid w:val="00325D33"/>
    <w:rsid w:val="00326350"/>
    <w:rsid w:val="0032721C"/>
    <w:rsid w:val="00327A60"/>
    <w:rsid w:val="00330CD8"/>
    <w:rsid w:val="003354F2"/>
    <w:rsid w:val="00335DF3"/>
    <w:rsid w:val="00336B4C"/>
    <w:rsid w:val="00340388"/>
    <w:rsid w:val="003450BE"/>
    <w:rsid w:val="00355E0C"/>
    <w:rsid w:val="003576EA"/>
    <w:rsid w:val="00357CD6"/>
    <w:rsid w:val="00361CC4"/>
    <w:rsid w:val="0036329B"/>
    <w:rsid w:val="00372CFA"/>
    <w:rsid w:val="00376551"/>
    <w:rsid w:val="003804CE"/>
    <w:rsid w:val="00387387"/>
    <w:rsid w:val="003910B5"/>
    <w:rsid w:val="003A57F6"/>
    <w:rsid w:val="003A6E93"/>
    <w:rsid w:val="003A7F35"/>
    <w:rsid w:val="003B0EEE"/>
    <w:rsid w:val="003B5363"/>
    <w:rsid w:val="003C24BC"/>
    <w:rsid w:val="003C3C51"/>
    <w:rsid w:val="003D0DF5"/>
    <w:rsid w:val="003D5525"/>
    <w:rsid w:val="003D553C"/>
    <w:rsid w:val="003D6A0C"/>
    <w:rsid w:val="003E3026"/>
    <w:rsid w:val="003E4045"/>
    <w:rsid w:val="003E4B20"/>
    <w:rsid w:val="003F0915"/>
    <w:rsid w:val="00411496"/>
    <w:rsid w:val="00413A95"/>
    <w:rsid w:val="00424E3B"/>
    <w:rsid w:val="00424FED"/>
    <w:rsid w:val="00425D3A"/>
    <w:rsid w:val="00425F63"/>
    <w:rsid w:val="004331C8"/>
    <w:rsid w:val="00444A61"/>
    <w:rsid w:val="00454108"/>
    <w:rsid w:val="00462585"/>
    <w:rsid w:val="00462B6D"/>
    <w:rsid w:val="00463367"/>
    <w:rsid w:val="0046746F"/>
    <w:rsid w:val="004676E7"/>
    <w:rsid w:val="00477EFD"/>
    <w:rsid w:val="004814C7"/>
    <w:rsid w:val="00484562"/>
    <w:rsid w:val="004873C7"/>
    <w:rsid w:val="004A0ECC"/>
    <w:rsid w:val="004A7268"/>
    <w:rsid w:val="004B2706"/>
    <w:rsid w:val="004B2904"/>
    <w:rsid w:val="004B4162"/>
    <w:rsid w:val="004B480F"/>
    <w:rsid w:val="004B5EB9"/>
    <w:rsid w:val="004B6607"/>
    <w:rsid w:val="004C0A15"/>
    <w:rsid w:val="004C1A12"/>
    <w:rsid w:val="004D6BBB"/>
    <w:rsid w:val="004D6C41"/>
    <w:rsid w:val="004E0EAD"/>
    <w:rsid w:val="004E1709"/>
    <w:rsid w:val="004E2C89"/>
    <w:rsid w:val="004E38E9"/>
    <w:rsid w:val="004E4595"/>
    <w:rsid w:val="004F07B4"/>
    <w:rsid w:val="00501388"/>
    <w:rsid w:val="005077C9"/>
    <w:rsid w:val="00514E79"/>
    <w:rsid w:val="00515459"/>
    <w:rsid w:val="00517EB6"/>
    <w:rsid w:val="0052335F"/>
    <w:rsid w:val="00543349"/>
    <w:rsid w:val="00545FDB"/>
    <w:rsid w:val="0054766A"/>
    <w:rsid w:val="00547B14"/>
    <w:rsid w:val="00552508"/>
    <w:rsid w:val="00556BE1"/>
    <w:rsid w:val="00557D23"/>
    <w:rsid w:val="0056078F"/>
    <w:rsid w:val="00561399"/>
    <w:rsid w:val="00561E2F"/>
    <w:rsid w:val="00561F73"/>
    <w:rsid w:val="00563273"/>
    <w:rsid w:val="005672E4"/>
    <w:rsid w:val="00570F6D"/>
    <w:rsid w:val="00571F0D"/>
    <w:rsid w:val="005725DD"/>
    <w:rsid w:val="005753A5"/>
    <w:rsid w:val="005765E7"/>
    <w:rsid w:val="00576996"/>
    <w:rsid w:val="0058089F"/>
    <w:rsid w:val="005836F8"/>
    <w:rsid w:val="00585DB7"/>
    <w:rsid w:val="00586339"/>
    <w:rsid w:val="00587A9C"/>
    <w:rsid w:val="005915E4"/>
    <w:rsid w:val="0059541D"/>
    <w:rsid w:val="00595421"/>
    <w:rsid w:val="005971A2"/>
    <w:rsid w:val="005A35D1"/>
    <w:rsid w:val="005B541C"/>
    <w:rsid w:val="005B6BD6"/>
    <w:rsid w:val="005B7CE3"/>
    <w:rsid w:val="005C09C9"/>
    <w:rsid w:val="005C3ECA"/>
    <w:rsid w:val="005C426D"/>
    <w:rsid w:val="005D4BA5"/>
    <w:rsid w:val="005E1E0C"/>
    <w:rsid w:val="005F2757"/>
    <w:rsid w:val="005F34C6"/>
    <w:rsid w:val="005F5246"/>
    <w:rsid w:val="005F5F6E"/>
    <w:rsid w:val="0060198C"/>
    <w:rsid w:val="00606A91"/>
    <w:rsid w:val="00610A52"/>
    <w:rsid w:val="00610D85"/>
    <w:rsid w:val="00617F6A"/>
    <w:rsid w:val="0062514D"/>
    <w:rsid w:val="00627E36"/>
    <w:rsid w:val="00631BB3"/>
    <w:rsid w:val="00633FBA"/>
    <w:rsid w:val="00634DAA"/>
    <w:rsid w:val="0064406B"/>
    <w:rsid w:val="00645C98"/>
    <w:rsid w:val="00646A97"/>
    <w:rsid w:val="00650850"/>
    <w:rsid w:val="00651C72"/>
    <w:rsid w:val="00654DF7"/>
    <w:rsid w:val="00660EA6"/>
    <w:rsid w:val="00661D87"/>
    <w:rsid w:val="006758F7"/>
    <w:rsid w:val="006853FA"/>
    <w:rsid w:val="00692E1E"/>
    <w:rsid w:val="006A0D8A"/>
    <w:rsid w:val="006A383E"/>
    <w:rsid w:val="006A697B"/>
    <w:rsid w:val="006A7E5B"/>
    <w:rsid w:val="006B4694"/>
    <w:rsid w:val="006B4DCB"/>
    <w:rsid w:val="006B7EB0"/>
    <w:rsid w:val="006C0172"/>
    <w:rsid w:val="006C0810"/>
    <w:rsid w:val="006C72F3"/>
    <w:rsid w:val="006D1951"/>
    <w:rsid w:val="006D3383"/>
    <w:rsid w:val="006E047D"/>
    <w:rsid w:val="006E2984"/>
    <w:rsid w:val="006E33C6"/>
    <w:rsid w:val="006E4DBD"/>
    <w:rsid w:val="006F41A2"/>
    <w:rsid w:val="006F4252"/>
    <w:rsid w:val="006F59FF"/>
    <w:rsid w:val="00705578"/>
    <w:rsid w:val="00713D6C"/>
    <w:rsid w:val="00722AE1"/>
    <w:rsid w:val="007233F7"/>
    <w:rsid w:val="00725A4E"/>
    <w:rsid w:val="00726149"/>
    <w:rsid w:val="00737BCF"/>
    <w:rsid w:val="00744473"/>
    <w:rsid w:val="00750B31"/>
    <w:rsid w:val="00763581"/>
    <w:rsid w:val="007667E7"/>
    <w:rsid w:val="0076723D"/>
    <w:rsid w:val="007746F8"/>
    <w:rsid w:val="007757A0"/>
    <w:rsid w:val="00796BE5"/>
    <w:rsid w:val="007A0AAC"/>
    <w:rsid w:val="007A0B0B"/>
    <w:rsid w:val="007A2883"/>
    <w:rsid w:val="007A5E28"/>
    <w:rsid w:val="007B3314"/>
    <w:rsid w:val="007B38AB"/>
    <w:rsid w:val="007B442C"/>
    <w:rsid w:val="007C5562"/>
    <w:rsid w:val="007C5EC9"/>
    <w:rsid w:val="0080398F"/>
    <w:rsid w:val="008056EA"/>
    <w:rsid w:val="00805BF0"/>
    <w:rsid w:val="00813EC7"/>
    <w:rsid w:val="00814CC3"/>
    <w:rsid w:val="00817CD6"/>
    <w:rsid w:val="008232B1"/>
    <w:rsid w:val="00825C26"/>
    <w:rsid w:val="00836306"/>
    <w:rsid w:val="00836639"/>
    <w:rsid w:val="008401D1"/>
    <w:rsid w:val="00842C28"/>
    <w:rsid w:val="00843E89"/>
    <w:rsid w:val="00845DE5"/>
    <w:rsid w:val="00854C4E"/>
    <w:rsid w:val="0085649A"/>
    <w:rsid w:val="008576DC"/>
    <w:rsid w:val="00860558"/>
    <w:rsid w:val="00861679"/>
    <w:rsid w:val="00865119"/>
    <w:rsid w:val="008723F3"/>
    <w:rsid w:val="00873752"/>
    <w:rsid w:val="00875864"/>
    <w:rsid w:val="00877233"/>
    <w:rsid w:val="0088271C"/>
    <w:rsid w:val="00882BFE"/>
    <w:rsid w:val="00884EBA"/>
    <w:rsid w:val="00890B90"/>
    <w:rsid w:val="00892268"/>
    <w:rsid w:val="00892BFD"/>
    <w:rsid w:val="00892EE9"/>
    <w:rsid w:val="00894E53"/>
    <w:rsid w:val="008A58E1"/>
    <w:rsid w:val="008A724A"/>
    <w:rsid w:val="008B0375"/>
    <w:rsid w:val="008D3FD6"/>
    <w:rsid w:val="008D4AD7"/>
    <w:rsid w:val="008D6F21"/>
    <w:rsid w:val="008E1DBC"/>
    <w:rsid w:val="008E7327"/>
    <w:rsid w:val="008F2257"/>
    <w:rsid w:val="008F439B"/>
    <w:rsid w:val="008F7150"/>
    <w:rsid w:val="008F71CA"/>
    <w:rsid w:val="00902410"/>
    <w:rsid w:val="00905E75"/>
    <w:rsid w:val="00907F6D"/>
    <w:rsid w:val="00910768"/>
    <w:rsid w:val="0091294E"/>
    <w:rsid w:val="00916BED"/>
    <w:rsid w:val="009178A2"/>
    <w:rsid w:val="00917F49"/>
    <w:rsid w:val="00920BFD"/>
    <w:rsid w:val="009305F7"/>
    <w:rsid w:val="00937AF2"/>
    <w:rsid w:val="009431FD"/>
    <w:rsid w:val="00944086"/>
    <w:rsid w:val="009568B4"/>
    <w:rsid w:val="009600B0"/>
    <w:rsid w:val="00963119"/>
    <w:rsid w:val="00967CCC"/>
    <w:rsid w:val="009708E3"/>
    <w:rsid w:val="0097773A"/>
    <w:rsid w:val="009829F2"/>
    <w:rsid w:val="00982C99"/>
    <w:rsid w:val="0098376E"/>
    <w:rsid w:val="0098667F"/>
    <w:rsid w:val="00990691"/>
    <w:rsid w:val="009906D7"/>
    <w:rsid w:val="009943A4"/>
    <w:rsid w:val="009A4981"/>
    <w:rsid w:val="009A5121"/>
    <w:rsid w:val="009A7B35"/>
    <w:rsid w:val="009B3646"/>
    <w:rsid w:val="009B46BA"/>
    <w:rsid w:val="009B4ABD"/>
    <w:rsid w:val="009C4EFB"/>
    <w:rsid w:val="009C70BD"/>
    <w:rsid w:val="009D281F"/>
    <w:rsid w:val="009E0FA7"/>
    <w:rsid w:val="009E13AE"/>
    <w:rsid w:val="009E1B5C"/>
    <w:rsid w:val="009E374E"/>
    <w:rsid w:val="009F3BF4"/>
    <w:rsid w:val="00A11048"/>
    <w:rsid w:val="00A115FA"/>
    <w:rsid w:val="00A13020"/>
    <w:rsid w:val="00A14E7C"/>
    <w:rsid w:val="00A155DC"/>
    <w:rsid w:val="00A16A87"/>
    <w:rsid w:val="00A2218B"/>
    <w:rsid w:val="00A221DA"/>
    <w:rsid w:val="00A30D73"/>
    <w:rsid w:val="00A3266F"/>
    <w:rsid w:val="00A34FB3"/>
    <w:rsid w:val="00A40071"/>
    <w:rsid w:val="00A41631"/>
    <w:rsid w:val="00A42366"/>
    <w:rsid w:val="00A50DE3"/>
    <w:rsid w:val="00A52766"/>
    <w:rsid w:val="00A53126"/>
    <w:rsid w:val="00A5544A"/>
    <w:rsid w:val="00A63FE4"/>
    <w:rsid w:val="00A7439E"/>
    <w:rsid w:val="00A761EC"/>
    <w:rsid w:val="00A769EB"/>
    <w:rsid w:val="00A80C91"/>
    <w:rsid w:val="00A84C1D"/>
    <w:rsid w:val="00A87DED"/>
    <w:rsid w:val="00A91600"/>
    <w:rsid w:val="00A9305E"/>
    <w:rsid w:val="00A95AA9"/>
    <w:rsid w:val="00A96306"/>
    <w:rsid w:val="00A97F80"/>
    <w:rsid w:val="00AA01A9"/>
    <w:rsid w:val="00AA52A0"/>
    <w:rsid w:val="00AA5501"/>
    <w:rsid w:val="00AB18AE"/>
    <w:rsid w:val="00AB3708"/>
    <w:rsid w:val="00AB5886"/>
    <w:rsid w:val="00AC1DBB"/>
    <w:rsid w:val="00AC325F"/>
    <w:rsid w:val="00AC4525"/>
    <w:rsid w:val="00AC5803"/>
    <w:rsid w:val="00AE4293"/>
    <w:rsid w:val="00AE7491"/>
    <w:rsid w:val="00AF56ED"/>
    <w:rsid w:val="00B0186F"/>
    <w:rsid w:val="00B0519F"/>
    <w:rsid w:val="00B05385"/>
    <w:rsid w:val="00B1258F"/>
    <w:rsid w:val="00B210BD"/>
    <w:rsid w:val="00B21522"/>
    <w:rsid w:val="00B27BCA"/>
    <w:rsid w:val="00B30C6A"/>
    <w:rsid w:val="00B31E21"/>
    <w:rsid w:val="00B34704"/>
    <w:rsid w:val="00B362AD"/>
    <w:rsid w:val="00B43FA2"/>
    <w:rsid w:val="00B46823"/>
    <w:rsid w:val="00B50219"/>
    <w:rsid w:val="00B57C82"/>
    <w:rsid w:val="00B65190"/>
    <w:rsid w:val="00B65848"/>
    <w:rsid w:val="00B67F84"/>
    <w:rsid w:val="00B7049C"/>
    <w:rsid w:val="00B721A5"/>
    <w:rsid w:val="00B73CFE"/>
    <w:rsid w:val="00B8185F"/>
    <w:rsid w:val="00B82EEB"/>
    <w:rsid w:val="00B85DA1"/>
    <w:rsid w:val="00B86763"/>
    <w:rsid w:val="00B9394B"/>
    <w:rsid w:val="00B97EED"/>
    <w:rsid w:val="00BA03FF"/>
    <w:rsid w:val="00BA2218"/>
    <w:rsid w:val="00BA719C"/>
    <w:rsid w:val="00BB25DF"/>
    <w:rsid w:val="00BB5DBC"/>
    <w:rsid w:val="00BC33C6"/>
    <w:rsid w:val="00BC5838"/>
    <w:rsid w:val="00BC619F"/>
    <w:rsid w:val="00BD0902"/>
    <w:rsid w:val="00BD0DBE"/>
    <w:rsid w:val="00BD46D6"/>
    <w:rsid w:val="00BD5638"/>
    <w:rsid w:val="00BE796F"/>
    <w:rsid w:val="00BE7E26"/>
    <w:rsid w:val="00C0027A"/>
    <w:rsid w:val="00C00379"/>
    <w:rsid w:val="00C053F3"/>
    <w:rsid w:val="00C06140"/>
    <w:rsid w:val="00C11439"/>
    <w:rsid w:val="00C121C3"/>
    <w:rsid w:val="00C13E9C"/>
    <w:rsid w:val="00C15CBE"/>
    <w:rsid w:val="00C206D7"/>
    <w:rsid w:val="00C20F5F"/>
    <w:rsid w:val="00C22B2F"/>
    <w:rsid w:val="00C27482"/>
    <w:rsid w:val="00C35955"/>
    <w:rsid w:val="00C36595"/>
    <w:rsid w:val="00C42AB3"/>
    <w:rsid w:val="00C44362"/>
    <w:rsid w:val="00C47C1F"/>
    <w:rsid w:val="00C521DA"/>
    <w:rsid w:val="00C60ECF"/>
    <w:rsid w:val="00C64425"/>
    <w:rsid w:val="00C66294"/>
    <w:rsid w:val="00C85589"/>
    <w:rsid w:val="00C85641"/>
    <w:rsid w:val="00C90121"/>
    <w:rsid w:val="00C94685"/>
    <w:rsid w:val="00CA2E2B"/>
    <w:rsid w:val="00CB28CB"/>
    <w:rsid w:val="00CB4E3A"/>
    <w:rsid w:val="00CB659F"/>
    <w:rsid w:val="00CC0DFB"/>
    <w:rsid w:val="00CC2A49"/>
    <w:rsid w:val="00CC3026"/>
    <w:rsid w:val="00CC38AB"/>
    <w:rsid w:val="00CC777A"/>
    <w:rsid w:val="00CD3ACE"/>
    <w:rsid w:val="00CD4C10"/>
    <w:rsid w:val="00CD6AFF"/>
    <w:rsid w:val="00CD726F"/>
    <w:rsid w:val="00CE141E"/>
    <w:rsid w:val="00CE2124"/>
    <w:rsid w:val="00CF0E99"/>
    <w:rsid w:val="00D04639"/>
    <w:rsid w:val="00D10AAC"/>
    <w:rsid w:val="00D122E8"/>
    <w:rsid w:val="00D20351"/>
    <w:rsid w:val="00D20E73"/>
    <w:rsid w:val="00D23877"/>
    <w:rsid w:val="00D32F18"/>
    <w:rsid w:val="00D34176"/>
    <w:rsid w:val="00D35E92"/>
    <w:rsid w:val="00D37DA5"/>
    <w:rsid w:val="00D426D8"/>
    <w:rsid w:val="00D44ADF"/>
    <w:rsid w:val="00D451EB"/>
    <w:rsid w:val="00D46C80"/>
    <w:rsid w:val="00D51D02"/>
    <w:rsid w:val="00D54277"/>
    <w:rsid w:val="00D55557"/>
    <w:rsid w:val="00D60036"/>
    <w:rsid w:val="00D637B7"/>
    <w:rsid w:val="00D6570A"/>
    <w:rsid w:val="00D66C6D"/>
    <w:rsid w:val="00D70901"/>
    <w:rsid w:val="00D74BAC"/>
    <w:rsid w:val="00D864AD"/>
    <w:rsid w:val="00D8693D"/>
    <w:rsid w:val="00D86FC8"/>
    <w:rsid w:val="00D93FFF"/>
    <w:rsid w:val="00DA703D"/>
    <w:rsid w:val="00DB5388"/>
    <w:rsid w:val="00DC40A4"/>
    <w:rsid w:val="00DD0902"/>
    <w:rsid w:val="00DD391A"/>
    <w:rsid w:val="00DD611A"/>
    <w:rsid w:val="00DF36A0"/>
    <w:rsid w:val="00E0233E"/>
    <w:rsid w:val="00E0351B"/>
    <w:rsid w:val="00E22E2F"/>
    <w:rsid w:val="00E27C31"/>
    <w:rsid w:val="00E27F0D"/>
    <w:rsid w:val="00E30886"/>
    <w:rsid w:val="00E35884"/>
    <w:rsid w:val="00E56EFC"/>
    <w:rsid w:val="00E6124D"/>
    <w:rsid w:val="00E6285A"/>
    <w:rsid w:val="00E62BFE"/>
    <w:rsid w:val="00E640F0"/>
    <w:rsid w:val="00E66CCE"/>
    <w:rsid w:val="00E67545"/>
    <w:rsid w:val="00E67E0A"/>
    <w:rsid w:val="00E80418"/>
    <w:rsid w:val="00E8043C"/>
    <w:rsid w:val="00E82533"/>
    <w:rsid w:val="00E8506E"/>
    <w:rsid w:val="00E8527B"/>
    <w:rsid w:val="00E86D87"/>
    <w:rsid w:val="00E9004C"/>
    <w:rsid w:val="00E94C64"/>
    <w:rsid w:val="00EA4EE8"/>
    <w:rsid w:val="00EA7FF3"/>
    <w:rsid w:val="00EB2773"/>
    <w:rsid w:val="00EB2FBA"/>
    <w:rsid w:val="00EB577E"/>
    <w:rsid w:val="00EB7011"/>
    <w:rsid w:val="00EC1E1A"/>
    <w:rsid w:val="00ED43BB"/>
    <w:rsid w:val="00EE21FA"/>
    <w:rsid w:val="00EE631D"/>
    <w:rsid w:val="00EE6B63"/>
    <w:rsid w:val="00EF581C"/>
    <w:rsid w:val="00EF7943"/>
    <w:rsid w:val="00F033F8"/>
    <w:rsid w:val="00F064D8"/>
    <w:rsid w:val="00F153D7"/>
    <w:rsid w:val="00F171E3"/>
    <w:rsid w:val="00F22FED"/>
    <w:rsid w:val="00F24144"/>
    <w:rsid w:val="00F276D8"/>
    <w:rsid w:val="00F31D65"/>
    <w:rsid w:val="00F43B39"/>
    <w:rsid w:val="00F51A03"/>
    <w:rsid w:val="00F53C89"/>
    <w:rsid w:val="00F56762"/>
    <w:rsid w:val="00F601B3"/>
    <w:rsid w:val="00F63342"/>
    <w:rsid w:val="00F63A0F"/>
    <w:rsid w:val="00F66156"/>
    <w:rsid w:val="00F676D8"/>
    <w:rsid w:val="00F77E70"/>
    <w:rsid w:val="00F857D6"/>
    <w:rsid w:val="00F861B9"/>
    <w:rsid w:val="00F8685E"/>
    <w:rsid w:val="00F92AF6"/>
    <w:rsid w:val="00F94DFD"/>
    <w:rsid w:val="00FB489E"/>
    <w:rsid w:val="00FB50D3"/>
    <w:rsid w:val="00FB5765"/>
    <w:rsid w:val="00FB6F5D"/>
    <w:rsid w:val="00FC3285"/>
    <w:rsid w:val="00FC4B1A"/>
    <w:rsid w:val="00FD60B8"/>
    <w:rsid w:val="00FE10C2"/>
    <w:rsid w:val="00FF02C3"/>
    <w:rsid w:val="00FF180D"/>
    <w:rsid w:val="00FF1EAC"/>
    <w:rsid w:val="01D26ECF"/>
    <w:rsid w:val="0274091E"/>
    <w:rsid w:val="03AAA8E1"/>
    <w:rsid w:val="065FE614"/>
    <w:rsid w:val="0664E39C"/>
    <w:rsid w:val="06B70A8B"/>
    <w:rsid w:val="06D00D57"/>
    <w:rsid w:val="07CDF69E"/>
    <w:rsid w:val="08E240BB"/>
    <w:rsid w:val="0BBD014D"/>
    <w:rsid w:val="0BFD5BE3"/>
    <w:rsid w:val="0CD44708"/>
    <w:rsid w:val="0D542F08"/>
    <w:rsid w:val="0D9CFFBD"/>
    <w:rsid w:val="0EF2C1E8"/>
    <w:rsid w:val="0F9B4999"/>
    <w:rsid w:val="10144D7B"/>
    <w:rsid w:val="101990E5"/>
    <w:rsid w:val="1020A74A"/>
    <w:rsid w:val="10D79B0F"/>
    <w:rsid w:val="11061F6F"/>
    <w:rsid w:val="1223F0F4"/>
    <w:rsid w:val="12CB334D"/>
    <w:rsid w:val="130603AC"/>
    <w:rsid w:val="13635DB9"/>
    <w:rsid w:val="15C013B2"/>
    <w:rsid w:val="16DE8A0E"/>
    <w:rsid w:val="1803FE8D"/>
    <w:rsid w:val="18416C9C"/>
    <w:rsid w:val="18F9D2A0"/>
    <w:rsid w:val="1A1769EE"/>
    <w:rsid w:val="1B01B644"/>
    <w:rsid w:val="1B0865B3"/>
    <w:rsid w:val="1CB5880A"/>
    <w:rsid w:val="1CD252EC"/>
    <w:rsid w:val="2026B9A9"/>
    <w:rsid w:val="204983A3"/>
    <w:rsid w:val="2110ECE4"/>
    <w:rsid w:val="21BC861A"/>
    <w:rsid w:val="2260E80F"/>
    <w:rsid w:val="229D6BC1"/>
    <w:rsid w:val="23347A18"/>
    <w:rsid w:val="23D60841"/>
    <w:rsid w:val="243D81AF"/>
    <w:rsid w:val="24F1820E"/>
    <w:rsid w:val="24FB4868"/>
    <w:rsid w:val="255D990A"/>
    <w:rsid w:val="28D50307"/>
    <w:rsid w:val="28F9B583"/>
    <w:rsid w:val="2AE14E42"/>
    <w:rsid w:val="2E25B39F"/>
    <w:rsid w:val="2EB8BE9E"/>
    <w:rsid w:val="31845DA3"/>
    <w:rsid w:val="33E005A5"/>
    <w:rsid w:val="34364A59"/>
    <w:rsid w:val="34B049F2"/>
    <w:rsid w:val="35788E33"/>
    <w:rsid w:val="35E507F3"/>
    <w:rsid w:val="364D7B4F"/>
    <w:rsid w:val="36A96408"/>
    <w:rsid w:val="37AAA03A"/>
    <w:rsid w:val="3A309902"/>
    <w:rsid w:val="3B9115BC"/>
    <w:rsid w:val="3B9B2AD8"/>
    <w:rsid w:val="3C40B612"/>
    <w:rsid w:val="3CF31CEF"/>
    <w:rsid w:val="3CF38A6A"/>
    <w:rsid w:val="3D99EF58"/>
    <w:rsid w:val="413F26CB"/>
    <w:rsid w:val="415570FC"/>
    <w:rsid w:val="41EED90D"/>
    <w:rsid w:val="4211B1BD"/>
    <w:rsid w:val="4213F0DA"/>
    <w:rsid w:val="443E9068"/>
    <w:rsid w:val="4457BBB3"/>
    <w:rsid w:val="46AE2D20"/>
    <w:rsid w:val="46D85E8A"/>
    <w:rsid w:val="46DBBF59"/>
    <w:rsid w:val="486140AB"/>
    <w:rsid w:val="48C250B1"/>
    <w:rsid w:val="48CE9E1E"/>
    <w:rsid w:val="48F278C9"/>
    <w:rsid w:val="4974D25A"/>
    <w:rsid w:val="49C46182"/>
    <w:rsid w:val="4A1666D1"/>
    <w:rsid w:val="4AB846B0"/>
    <w:rsid w:val="4CE8B8A3"/>
    <w:rsid w:val="4D2AA0B4"/>
    <w:rsid w:val="4DFCA11A"/>
    <w:rsid w:val="4E12C009"/>
    <w:rsid w:val="4ED7B025"/>
    <w:rsid w:val="4F14D34F"/>
    <w:rsid w:val="4F1CF60D"/>
    <w:rsid w:val="50956CB5"/>
    <w:rsid w:val="50A457D4"/>
    <w:rsid w:val="511D616F"/>
    <w:rsid w:val="519006B7"/>
    <w:rsid w:val="53030ABE"/>
    <w:rsid w:val="5315E1CE"/>
    <w:rsid w:val="544D2537"/>
    <w:rsid w:val="566A2CDF"/>
    <w:rsid w:val="571CFBB2"/>
    <w:rsid w:val="573E09E1"/>
    <w:rsid w:val="57839AC1"/>
    <w:rsid w:val="57875D57"/>
    <w:rsid w:val="5879A5DC"/>
    <w:rsid w:val="5A22B985"/>
    <w:rsid w:val="5ADDBDC0"/>
    <w:rsid w:val="5B96F6F1"/>
    <w:rsid w:val="5CF64046"/>
    <w:rsid w:val="5D7E7E3D"/>
    <w:rsid w:val="5D99ABAF"/>
    <w:rsid w:val="5F9CBBC8"/>
    <w:rsid w:val="6027BEBC"/>
    <w:rsid w:val="60B91DA2"/>
    <w:rsid w:val="60C99FC9"/>
    <w:rsid w:val="60CCE49A"/>
    <w:rsid w:val="61D42451"/>
    <w:rsid w:val="6242B9B1"/>
    <w:rsid w:val="6287881D"/>
    <w:rsid w:val="6396631C"/>
    <w:rsid w:val="651311AD"/>
    <w:rsid w:val="662FE158"/>
    <w:rsid w:val="66DD1B8C"/>
    <w:rsid w:val="67542646"/>
    <w:rsid w:val="678F7FA1"/>
    <w:rsid w:val="680A1E39"/>
    <w:rsid w:val="6AAE5656"/>
    <w:rsid w:val="6ABBD645"/>
    <w:rsid w:val="6B1BF116"/>
    <w:rsid w:val="6B830DF8"/>
    <w:rsid w:val="6BCA4BFC"/>
    <w:rsid w:val="6BDFBED7"/>
    <w:rsid w:val="6DBD4A36"/>
    <w:rsid w:val="6DDA0219"/>
    <w:rsid w:val="6E034631"/>
    <w:rsid w:val="6E1B757A"/>
    <w:rsid w:val="6FEB7BD0"/>
    <w:rsid w:val="7141BD9E"/>
    <w:rsid w:val="7240E2FE"/>
    <w:rsid w:val="725E727B"/>
    <w:rsid w:val="7306954C"/>
    <w:rsid w:val="732CE455"/>
    <w:rsid w:val="738B53F2"/>
    <w:rsid w:val="7407D577"/>
    <w:rsid w:val="750A3E41"/>
    <w:rsid w:val="755B3985"/>
    <w:rsid w:val="75B3132D"/>
    <w:rsid w:val="77F6EDC6"/>
    <w:rsid w:val="78CD1D5E"/>
    <w:rsid w:val="78DA3661"/>
    <w:rsid w:val="7A063675"/>
    <w:rsid w:val="7A9CCF62"/>
    <w:rsid w:val="7B5CCEB9"/>
    <w:rsid w:val="7C29C726"/>
    <w:rsid w:val="7DA65B6B"/>
    <w:rsid w:val="7DB38B15"/>
    <w:rsid w:val="7F5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C41C"/>
  <w15:chartTrackingRefBased/>
  <w15:docId w15:val="{430573AD-6949-4938-B8FE-AC881892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0F0"/>
  </w:style>
  <w:style w:type="paragraph" w:styleId="Heading1">
    <w:name w:val="heading 1"/>
    <w:basedOn w:val="Normal"/>
    <w:next w:val="Normal"/>
    <w:link w:val="Heading1Char"/>
    <w:uiPriority w:val="9"/>
    <w:qFormat/>
    <w:rsid w:val="001A5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6B830DF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B830DF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7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obsidian://open/?vault=Obsidian%20Vault&amp;file=Pasted%20image%2020250911084636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588</Words>
  <Characters>3352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ISMAEL TONCHE HIGUERA</dc:creator>
  <cp:keywords/>
  <dc:description/>
  <cp:lastModifiedBy>CARLOS ISMAEL TONCHE HIGUERA</cp:lastModifiedBy>
  <cp:revision>131</cp:revision>
  <dcterms:created xsi:type="dcterms:W3CDTF">2025-09-18T03:46:00Z</dcterms:created>
  <dcterms:modified xsi:type="dcterms:W3CDTF">2025-09-18T18:15:00Z</dcterms:modified>
</cp:coreProperties>
</file>